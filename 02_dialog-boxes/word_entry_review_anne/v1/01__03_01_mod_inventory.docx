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28FFA590" w14:textId="77777777" w:rsidR="0004565D" w:rsidRDefault="00BE38CA" w:rsidP="00284F19">
            <w:pPr>
              <w:rPr>
                <w:ins w:id="1" w:author="Cassie Stevenson" w:date="2024-09-06T20:35:00Z" w16du:dateUtc="2024-09-07T02:35:00Z"/>
                <w:sz w:val="24"/>
              </w:rPr>
            </w:pPr>
            <w:bookmarkStart w:id="2" w:name="info_id"/>
            <w:r w:rsidRPr="00BE38CA">
              <w:rPr>
                <w:sz w:val="24"/>
              </w:rPr>
              <w:t>mod_</w:t>
            </w:r>
            <w:r w:rsidR="000B3CEE">
              <w:rPr>
                <w:sz w:val="24"/>
              </w:rPr>
              <w:t>inventory</w:t>
            </w:r>
            <w:bookmarkEnd w:id="2"/>
          </w:p>
          <w:p w14:paraId="1618BE8E" w14:textId="0D148746" w:rsidR="000F23C7" w:rsidRPr="003C28E2" w:rsidRDefault="000F23C7" w:rsidP="00284F19">
            <w:pPr>
              <w:rPr>
                <w:b/>
                <w:bCs/>
                <w:sz w:val="24"/>
              </w:rPr>
            </w:pPr>
            <w:ins w:id="3" w:author="Cassie Stevenson" w:date="2024-09-06T20:35:00Z" w16du:dateUtc="2024-09-07T02:35:00Z">
              <w:r>
                <w:rPr>
                  <w:b/>
                  <w:bCs/>
                  <w:sz w:val="24"/>
                </w:rPr>
                <w:t xml:space="preserve">options = </w:t>
              </w:r>
              <w:r w:rsidRPr="000F23C7">
                <w:rPr>
                  <w:b/>
                  <w:bCs/>
                  <w:sz w:val="24"/>
                </w:rPr>
                <w:t>Poorly known, Well known, I'm not sure</w:t>
              </w:r>
            </w:ins>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49B9B31" w14:textId="77777777" w:rsidR="0004565D" w:rsidRDefault="00BE38CA" w:rsidP="00284F19">
            <w:pPr>
              <w:rPr>
                <w:ins w:id="4" w:author="Cassie Stevenson" w:date="2024-09-06T20:11:00Z" w16du:dateUtc="2024-09-07T02:11:00Z"/>
                <w:sz w:val="24"/>
              </w:rPr>
            </w:pPr>
            <w:del w:id="5" w:author="Cassie Stevenson" w:date="2024-09-06T20:11:00Z" w16du:dateUtc="2024-09-07T02:11:00Z">
              <w:r w:rsidDel="000E4BE4">
                <w:rPr>
                  <w:sz w:val="24"/>
                </w:rPr>
                <w:delText>NULL</w:delText>
              </w:r>
            </w:del>
            <w:ins w:id="6" w:author="Cassie Stevenson" w:date="2024-09-06T20:11:00Z" w16du:dateUtc="2024-09-07T02:11:00Z">
              <w:r w:rsidR="000E4BE4">
                <w:rPr>
                  <w:sz w:val="24"/>
                </w:rPr>
                <w:t>Related to</w:t>
              </w:r>
            </w:ins>
          </w:p>
          <w:p w14:paraId="2564047A" w14:textId="77777777" w:rsidR="000E4BE4" w:rsidRDefault="000E4BE4" w:rsidP="00284F19">
            <w:pPr>
              <w:rPr>
                <w:ins w:id="7" w:author="Cassie Stevenson" w:date="2024-09-06T20:13:00Z" w16du:dateUtc="2024-09-07T02:13:00Z"/>
                <w:sz w:val="24"/>
              </w:rPr>
            </w:pPr>
            <w:ins w:id="8" w:author="Cassie Stevenson" w:date="2024-09-06T20:11:00Z" w16du:dateUtc="2024-09-07T02:11:00Z">
              <w:r w:rsidRPr="000E4BE4">
                <w:drawing>
                  <wp:inline distT="0" distB="0" distL="0" distR="0" wp14:anchorId="5D891A43" wp14:editId="6FC17592">
                    <wp:extent cx="3513264" cy="3016985"/>
                    <wp:effectExtent l="0" t="0" r="0" b="0"/>
                    <wp:docPr id="19664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8540" name=""/>
                            <pic:cNvPicPr/>
                          </pic:nvPicPr>
                          <pic:blipFill>
                            <a:blip r:embed="rId8"/>
                            <a:stretch>
                              <a:fillRect/>
                            </a:stretch>
                          </pic:blipFill>
                          <pic:spPr>
                            <a:xfrm>
                              <a:off x="0" y="0"/>
                              <a:ext cx="3524783" cy="3026877"/>
                            </a:xfrm>
                            <a:prstGeom prst="rect">
                              <a:avLst/>
                            </a:prstGeom>
                          </pic:spPr>
                        </pic:pic>
                      </a:graphicData>
                    </a:graphic>
                  </wp:inline>
                </w:drawing>
              </w:r>
            </w:ins>
          </w:p>
          <w:p w14:paraId="7596FB3F" w14:textId="77777777" w:rsidR="002C616E" w:rsidRDefault="002C616E" w:rsidP="00284F19">
            <w:pPr>
              <w:rPr>
                <w:ins w:id="9" w:author="Cassie Stevenson" w:date="2024-09-06T20:16:00Z" w16du:dateUtc="2024-09-07T02:16:00Z"/>
                <w:sz w:val="24"/>
              </w:rPr>
            </w:pPr>
            <w:ins w:id="10" w:author="Cassie Stevenson" w:date="2024-09-06T20:13:00Z" w16du:dateUtc="2024-09-07T02:13:00Z">
              <w:r w:rsidRPr="002C616E">
                <w:rPr>
                  <w:sz w:val="24"/>
                </w:rPr>
                <w:t>Figure 7-3. Decision tree for short-term inventory work.</w:t>
              </w:r>
            </w:ins>
          </w:p>
          <w:p w14:paraId="491461AE" w14:textId="77777777" w:rsidR="002C616E" w:rsidRDefault="002C616E" w:rsidP="00284F19">
            <w:pPr>
              <w:rPr>
                <w:ins w:id="11" w:author="Cassie Stevenson" w:date="2024-09-06T20:16:00Z" w16du:dateUtc="2024-09-07T02:16:00Z"/>
                <w:sz w:val="24"/>
              </w:rPr>
            </w:pPr>
          </w:p>
          <w:p w14:paraId="14C7C48A" w14:textId="1B0C5380" w:rsidR="002C616E" w:rsidRDefault="002C616E" w:rsidP="00284F19">
            <w:pPr>
              <w:rPr>
                <w:ins w:id="12" w:author="Cassie Stevenson" w:date="2024-09-06T20:16:00Z" w16du:dateUtc="2024-09-07T02:16:00Z"/>
                <w:sz w:val="24"/>
              </w:rPr>
            </w:pPr>
            <w:ins w:id="13" w:author="Cassie Stevenson" w:date="2024-09-06T20:16:00Z" w16du:dateUtc="2024-09-07T02:16:00Z">
              <w:r>
                <w:rPr>
                  <w:sz w:val="24"/>
                </w:rPr>
                <w:t>Therefore, relates to</w:t>
              </w:r>
            </w:ins>
            <w:ins w:id="14" w:author="Cassie Stevenson" w:date="2024-09-06T20:18:00Z" w16du:dateUtc="2024-09-07T02:18:00Z">
              <w:r>
                <w:rPr>
                  <w:sz w:val="24"/>
                </w:rPr>
                <w:t xml:space="preserve"> “</w:t>
              </w:r>
              <w:r>
                <w:rPr>
                  <w:sz w:val="24"/>
                </w:rPr>
                <w:t>Single species</w:t>
              </w:r>
              <w:r>
                <w:rPr>
                  <w:sz w:val="24"/>
                </w:rPr>
                <w:t>”</w:t>
              </w:r>
            </w:ins>
            <w:ins w:id="15" w:author="Cassie Stevenson" w:date="2024-09-06T20:16:00Z" w16du:dateUtc="2024-09-07T02:16:00Z">
              <w:r>
                <w:rPr>
                  <w:sz w:val="24"/>
                </w:rPr>
                <w:t>:</w:t>
              </w:r>
            </w:ins>
          </w:p>
          <w:p w14:paraId="566A6CDA" w14:textId="6A5F620B" w:rsidR="002C616E" w:rsidRPr="002C616E" w:rsidRDefault="002C616E" w:rsidP="002C616E">
            <w:pPr>
              <w:pStyle w:val="ListParagraph"/>
              <w:numPr>
                <w:ilvl w:val="0"/>
                <w:numId w:val="30"/>
              </w:numPr>
              <w:rPr>
                <w:ins w:id="16" w:author="Cassie Stevenson" w:date="2024-09-06T20:16:00Z" w16du:dateUtc="2024-09-07T02:16:00Z"/>
                <w:sz w:val="24"/>
                <w:rPrChange w:id="17" w:author="Cassie Stevenson" w:date="2024-09-06T20:17:00Z" w16du:dateUtc="2024-09-07T02:17:00Z">
                  <w:rPr>
                    <w:ins w:id="18" w:author="Cassie Stevenson" w:date="2024-09-06T20:16:00Z" w16du:dateUtc="2024-09-07T02:16:00Z"/>
                  </w:rPr>
                </w:rPrChange>
              </w:rPr>
              <w:pPrChange w:id="19" w:author="Cassie Stevenson" w:date="2024-09-06T20:17:00Z" w16du:dateUtc="2024-09-07T02:17:00Z">
                <w:pPr/>
              </w:pPrChange>
            </w:pPr>
            <w:ins w:id="20" w:author="Cassie Stevenson" w:date="2024-09-06T20:16:00Z" w16du:dateUtc="2024-09-07T02:16:00Z">
              <w:r w:rsidRPr="002C616E">
                <w:rPr>
                  <w:sz w:val="24"/>
                  <w:rPrChange w:id="21" w:author="Cassie Stevenson" w:date="2024-09-06T20:17:00Z" w16du:dateUtc="2024-09-07T02:17:00Z">
                    <w:rPr/>
                  </w:rPrChange>
                </w:rPr>
                <w:t xml:space="preserve">Camera arrangement </w:t>
              </w:r>
            </w:ins>
            <w:ins w:id="22" w:author="Cassie Stevenson" w:date="2024-09-06T20:17:00Z" w16du:dateUtc="2024-09-07T02:17:00Z">
              <w:r w:rsidRPr="002C616E">
                <w:rPr>
                  <w:sz w:val="24"/>
                  <w:rPrChange w:id="23" w:author="Cassie Stevenson" w:date="2024-09-06T20:17:00Z" w16du:dateUtc="2024-09-07T02:17:00Z">
                    <w:rPr/>
                  </w:rPrChange>
                </w:rPr>
                <w:t>~ well known vs. poorly known</w:t>
              </w:r>
            </w:ins>
          </w:p>
          <w:p w14:paraId="28D4AF5F" w14:textId="07105157" w:rsidR="002C616E" w:rsidRPr="002C616E" w:rsidRDefault="002C616E" w:rsidP="002C616E">
            <w:pPr>
              <w:pStyle w:val="ListParagraph"/>
              <w:numPr>
                <w:ilvl w:val="0"/>
                <w:numId w:val="30"/>
              </w:numPr>
              <w:rPr>
                <w:sz w:val="24"/>
                <w:rPrChange w:id="24" w:author="Cassie Stevenson" w:date="2024-09-06T20:17:00Z" w16du:dateUtc="2024-09-07T02:17:00Z">
                  <w:rPr/>
                </w:rPrChange>
              </w:rPr>
              <w:pPrChange w:id="25" w:author="Cassie Stevenson" w:date="2024-09-06T20:17:00Z" w16du:dateUtc="2024-09-07T02:17:00Z">
                <w:pPr/>
              </w:pPrChange>
            </w:pPr>
            <w:ins w:id="26" w:author="Cassie Stevenson" w:date="2024-09-06T20:16:00Z" w16du:dateUtc="2024-09-07T02:16:00Z">
              <w:r w:rsidRPr="002C616E">
                <w:rPr>
                  <w:sz w:val="24"/>
                  <w:rPrChange w:id="27" w:author="Cassie Stevenson" w:date="2024-09-06T20:17:00Z" w16du:dateUtc="2024-09-07T02:17:00Z">
                    <w:rPr/>
                  </w:rPrChange>
                </w:rPr>
                <w:t>Survey length</w:t>
              </w:r>
            </w:ins>
            <w:ins w:id="28" w:author="Cassie Stevenson" w:date="2024-09-06T20:17:00Z" w16du:dateUtc="2024-09-07T02:17:00Z">
              <w:r w:rsidRPr="002C616E">
                <w:rPr>
                  <w:sz w:val="24"/>
                  <w:rPrChange w:id="29" w:author="Cassie Stevenson" w:date="2024-09-06T20:17:00Z" w16du:dateUtc="2024-09-07T02:17:00Z">
                    <w:rPr/>
                  </w:rPrChange>
                </w:rPr>
                <w:t xml:space="preserve"> ~ low vs. high detection probability</w:t>
              </w:r>
            </w:ins>
          </w:p>
        </w:tc>
      </w:tr>
    </w:tbl>
    <w:p w14:paraId="66E48636" w14:textId="02A42522" w:rsidR="003816BD" w:rsidRPr="003816BD" w:rsidRDefault="006C0662" w:rsidP="00215DBF">
      <w:pPr>
        <w:pStyle w:val="Heading2"/>
      </w:pPr>
      <w:r w:rsidRPr="003816BD">
        <w:lastRenderedPageBreak/>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5C49202" w:rsidR="00313B1B" w:rsidRPr="007B2A9A" w:rsidRDefault="001E61D4" w:rsidP="00284F19">
            <w:pPr>
              <w:rPr>
                <w:szCs w:val="22"/>
                <w:lang w:eastAsia="en-CA"/>
              </w:rPr>
            </w:pPr>
            <w:bookmarkStart w:id="30"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bookmarkEnd w:id="30"/>
          </w:p>
        </w:tc>
        <w:tc>
          <w:tcPr>
            <w:tcW w:w="4346" w:type="dxa"/>
            <w:shd w:val="clear" w:color="auto" w:fill="FFFFFF" w:themeFill="background1"/>
            <w:tcMar>
              <w:top w:w="0" w:type="dxa"/>
              <w:left w:w="57" w:type="dxa"/>
              <w:bottom w:w="0" w:type="dxa"/>
              <w:right w:w="0" w:type="dxa"/>
            </w:tcMar>
          </w:tcPr>
          <w:p w14:paraId="76A33CF3" w14:textId="5C278029" w:rsidR="00313B1B" w:rsidRPr="007B2A9A" w:rsidRDefault="001E61D4" w:rsidP="00284F19">
            <w:pPr>
              <w:rPr>
                <w:szCs w:val="22"/>
                <w:lang w:eastAsia="en-CA"/>
              </w:rPr>
            </w:pPr>
            <w:bookmarkStart w:id="31"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31"/>
          </w:p>
        </w:tc>
        <w:tc>
          <w:tcPr>
            <w:tcW w:w="4346" w:type="dxa"/>
            <w:shd w:val="clear" w:color="auto" w:fill="FFFFFF" w:themeFill="background1"/>
            <w:tcMar>
              <w:top w:w="0" w:type="dxa"/>
              <w:left w:w="57" w:type="dxa"/>
              <w:bottom w:w="0" w:type="dxa"/>
              <w:right w:w="0" w:type="dxa"/>
            </w:tcMar>
          </w:tcPr>
          <w:p w14:paraId="6F663E92" w14:textId="6CC9C691" w:rsidR="006C0662" w:rsidRPr="007B2A9A" w:rsidRDefault="001E61D4" w:rsidP="00284F19">
            <w:pPr>
              <w:rPr>
                <w:szCs w:val="22"/>
                <w:lang w:eastAsia="en-CA"/>
              </w:rPr>
            </w:pPr>
            <w:bookmarkStart w:id="32"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2"/>
          </w:p>
        </w:tc>
      </w:tr>
    </w:tbl>
    <w:p w14:paraId="7FE8FE8E" w14:textId="42661E48" w:rsidR="007B2A9A" w:rsidRPr="007B2A9A" w:rsidRDefault="00890E29" w:rsidP="007B2A9A">
      <w:pPr>
        <w:pStyle w:val="Heading2"/>
      </w:pPr>
      <w:r w:rsidRPr="003816BD">
        <w:t>Overview</w:t>
      </w:r>
    </w:p>
    <w:bookmarkStart w:id="33" w:name="text_overview" w:displacedByCustomXml="next"/>
    <w:sdt>
      <w:sdtPr>
        <w:rPr>
          <w:color w:val="3C78D8"/>
        </w:rPr>
        <w:alias w:val="overview-text"/>
        <w:tag w:val="overview-text"/>
        <w:id w:val="1372341887"/>
        <w:placeholder>
          <w:docPart w:val="827D08BD487F47E1A85623B5FD703D1B"/>
        </w:placeholder>
      </w:sdtPr>
      <w:sdtEndPr>
        <w:rPr>
          <w:color w:val="auto"/>
          <w:sz w:val="24"/>
        </w:rPr>
      </w:sdtEndPr>
      <w:sdtContent>
        <w:p w14:paraId="15C6641C" w14:textId="005EE0B0" w:rsidR="00770452" w:rsidDel="000F23C7" w:rsidRDefault="00770452" w:rsidP="00770452">
          <w:pPr>
            <w:rPr>
              <w:del w:id="34" w:author="Cassie Stevenson" w:date="2024-09-06T20:36:00Z" w16du:dateUtc="2024-09-07T02:36:00Z"/>
              <w:sz w:val="24"/>
            </w:rPr>
          </w:pPr>
          <w:r w:rsidRPr="00770452">
            <w:rPr>
              <w:sz w:val="24"/>
            </w:rPr>
            <w:t xml:space="preserve">Species inventories are used to determine what species are present in an area during a given time period (Wearn &amp; Glover-Kapfer, 2017). </w:t>
          </w:r>
          <w:ins w:id="35" w:author="Cassie Stevenson" w:date="2024-09-06T20:04:00Z" w16du:dateUtc="2024-09-07T02:04:00Z">
            <w:r w:rsidR="005D654F">
              <w:rPr>
                <w:sz w:val="24"/>
              </w:rPr>
              <w:t>Inventories can be considered as a “check-list”, where t</w:t>
            </w:r>
          </w:ins>
          <w:del w:id="36" w:author="Cassie Stevenson" w:date="2024-09-06T20:04:00Z" w16du:dateUtc="2024-09-07T02:04:00Z">
            <w:r w:rsidRPr="00770452" w:rsidDel="005D654F">
              <w:rPr>
                <w:sz w:val="24"/>
              </w:rPr>
              <w:delText>T</w:delText>
            </w:r>
          </w:del>
          <w:r w:rsidRPr="00770452">
            <w:rPr>
              <w:sz w:val="24"/>
            </w:rPr>
            <w:t xml:space="preserve">he goal is to detect as many species as possible. </w:t>
          </w:r>
          <w:ins w:id="37" w:author="Cassie Stevenson" w:date="2024-09-06T20:08:00Z" w16du:dateUtc="2024-09-07T02:08:00Z">
            <w:r w:rsidR="005D654F" w:rsidRPr="005D654F">
              <w:rPr>
                <w:sz w:val="24"/>
                <w:highlight w:val="yellow"/>
                <w:rPrChange w:id="38" w:author="Cassie Stevenson" w:date="2024-09-06T20:09:00Z" w16du:dateUtc="2024-09-07T02:09:00Z">
                  <w:rPr>
                    <w:sz w:val="24"/>
                  </w:rPr>
                </w:rPrChange>
              </w:rPr>
              <w:t>[[[[often short and resource[camera] limited]]]]</w:t>
            </w:r>
          </w:ins>
          <w:moveFromRangeStart w:id="39" w:author="Cassie Stevenson" w:date="2024-09-06T20:09:00Z" w:name="move176545605"/>
          <w:moveFrom w:id="40" w:author="Cassie Stevenson" w:date="2024-09-06T20:09:00Z" w16du:dateUtc="2024-09-07T02:09:00Z">
            <w:r w:rsidRPr="005D654F" w:rsidDel="005D654F">
              <w:rPr>
                <w:sz w:val="24"/>
                <w:highlight w:val="yellow"/>
                <w:rPrChange w:id="41" w:author="Cassie Stevenson" w:date="2024-09-06T20:09:00Z" w16du:dateUtc="2024-09-07T02:09:00Z">
                  <w:rPr>
                    <w:sz w:val="24"/>
                  </w:rPr>
                </w:rPrChange>
              </w:rPr>
              <w:t>There are no attempts to quantify aspects of communities or populations, and no formal modeling approach are used.</w:t>
            </w:r>
          </w:moveFrom>
          <w:moveFromRangeEnd w:id="39"/>
          <w:r w:rsidRPr="00770452">
            <w:rPr>
              <w:sz w:val="24"/>
            </w:rPr>
            <w:t xml:space="preserve"> </w:t>
          </w:r>
          <w:ins w:id="42" w:author="Cassie Stevenson" w:date="2024-09-06T20:09:00Z" w16du:dateUtc="2024-09-07T02:09:00Z">
            <w:r w:rsidR="005D654F">
              <w:rPr>
                <w:sz w:val="24"/>
              </w:rPr>
              <w:t>and t</w:t>
            </w:r>
          </w:ins>
          <w:moveToRangeStart w:id="43" w:author="Cassie Stevenson" w:date="2024-09-06T20:09:00Z" w:name="move176545605"/>
          <w:moveTo w:id="44" w:author="Cassie Stevenson" w:date="2024-09-06T20:09:00Z" w16du:dateUtc="2024-09-07T02:09:00Z">
            <w:del w:id="45" w:author="Cassie Stevenson" w:date="2024-09-06T20:09:00Z" w16du:dateUtc="2024-09-07T02:09:00Z">
              <w:r w:rsidR="005D654F" w:rsidRPr="00770452" w:rsidDel="005D654F">
                <w:rPr>
                  <w:sz w:val="24"/>
                </w:rPr>
                <w:delText>T</w:delText>
              </w:r>
            </w:del>
            <w:r w:rsidR="005D654F" w:rsidRPr="00770452">
              <w:rPr>
                <w:sz w:val="24"/>
              </w:rPr>
              <w:t>here are no attempts to quantify aspects of communities or populations, and no formal modeling approach are used.</w:t>
            </w:r>
          </w:moveTo>
          <w:moveToRangeEnd w:id="43"/>
          <w:ins w:id="46" w:author="Cassie Stevenson" w:date="2024-09-06T20:09:00Z" w16du:dateUtc="2024-09-07T02:09:00Z">
            <w:r w:rsidR="000E4BE4">
              <w:rPr>
                <w:sz w:val="24"/>
              </w:rPr>
              <w:t xml:space="preserve"> </w:t>
            </w:r>
          </w:ins>
          <w:commentRangeStart w:id="47"/>
          <w:r w:rsidRPr="00770452">
            <w:rPr>
              <w:sz w:val="24"/>
            </w:rPr>
            <w:t xml:space="preserve">Species inventories should be considered simple rapid assessment surveys and not used to infer what species actually exist within the area (and may have gone </w:t>
          </w:r>
          <w:commentRangeStart w:id="48"/>
          <w:r w:rsidRPr="00770452">
            <w:rPr>
              <w:sz w:val="24"/>
            </w:rPr>
            <w:t>undetected</w:t>
          </w:r>
          <w:commentRangeEnd w:id="48"/>
          <w:r w:rsidR="000E4BE4">
            <w:rPr>
              <w:rStyle w:val="CommentReference"/>
              <w:rFonts w:ascii="Calibri" w:eastAsia="Calibri" w:hAnsi="Calibri" w:cs="Calibri"/>
              <w:kern w:val="0"/>
              <w:lang w:eastAsia="en-CA"/>
              <w14:ligatures w14:val="none"/>
            </w:rPr>
            <w:commentReference w:id="48"/>
          </w:r>
          <w:r w:rsidRPr="00770452">
            <w:rPr>
              <w:sz w:val="24"/>
            </w:rPr>
            <w:t xml:space="preserve">). </w:t>
          </w:r>
          <w:commentRangeEnd w:id="47"/>
          <w:r w:rsidR="005D654F">
            <w:rPr>
              <w:rStyle w:val="CommentReference"/>
              <w:rFonts w:ascii="Calibri" w:eastAsia="Calibri" w:hAnsi="Calibri" w:cs="Calibri"/>
              <w:kern w:val="0"/>
              <w:lang w:eastAsia="en-CA"/>
              <w14:ligatures w14:val="none"/>
            </w:rPr>
            <w:commentReference w:id="47"/>
          </w:r>
        </w:p>
        <w:p w14:paraId="5729E313" w14:textId="77777777" w:rsidR="000F23C7" w:rsidRDefault="000F23C7" w:rsidP="00770452">
          <w:pPr>
            <w:rPr>
              <w:ins w:id="49" w:author="Cassie Stevenson" w:date="2024-09-06T20:36:00Z" w16du:dateUtc="2024-09-07T02:36:00Z"/>
              <w:sz w:val="24"/>
            </w:rPr>
          </w:pPr>
        </w:p>
        <w:p w14:paraId="60676FFA" w14:textId="77777777" w:rsidR="000F23C7" w:rsidRPr="00770452" w:rsidRDefault="000F23C7" w:rsidP="00770452">
          <w:pPr>
            <w:rPr>
              <w:ins w:id="50" w:author="Cassie Stevenson" w:date="2024-09-06T20:36:00Z" w16du:dateUtc="2024-09-07T02:36:00Z"/>
              <w:sz w:val="24"/>
            </w:rPr>
          </w:pPr>
        </w:p>
        <w:p w14:paraId="76FB3287" w14:textId="77777777" w:rsidR="00770452" w:rsidRPr="00770452" w:rsidDel="000F23C7" w:rsidRDefault="00770452" w:rsidP="00770452">
          <w:pPr>
            <w:rPr>
              <w:del w:id="51" w:author="Cassie Stevenson" w:date="2024-09-06T20:36:00Z" w16du:dateUtc="2024-09-07T02:36:00Z"/>
              <w:sz w:val="24"/>
            </w:rPr>
          </w:pPr>
        </w:p>
        <w:p w14:paraId="1DCE5344" w14:textId="115BB8F2" w:rsidR="00770452" w:rsidRPr="00770452" w:rsidRDefault="00770452" w:rsidP="00770452">
          <w:pPr>
            <w:rPr>
              <w:sz w:val="24"/>
            </w:rPr>
          </w:pPr>
          <w:r w:rsidRPr="00770452">
            <w:rPr>
              <w:sz w:val="24"/>
            </w:rPr>
            <w:t>The study design (e.g., camera arrangement) is very flexible</w:t>
          </w:r>
          <w:del w:id="52" w:author="Cassie Stevenson" w:date="2024-09-06T20:00:00Z" w16du:dateUtc="2024-09-07T02:00:00Z">
            <w:r w:rsidRPr="00770452" w:rsidDel="00791018">
              <w:rPr>
                <w:sz w:val="24"/>
              </w:rPr>
              <w:delText xml:space="preserve">. </w:delText>
            </w:r>
          </w:del>
          <w:ins w:id="53" w:author="Cassie Stevenson" w:date="2024-09-06T20:19:00Z" w16du:dateUtc="2024-09-07T02:19:00Z">
            <w:r w:rsidR="00CE5782">
              <w:rPr>
                <w:sz w:val="24"/>
              </w:rPr>
              <w:t>; h</w:t>
            </w:r>
          </w:ins>
          <w:ins w:id="54" w:author="Cassie Stevenson" w:date="2024-09-06T20:00:00Z" w16du:dateUtc="2024-09-07T02:00:00Z">
            <w:r w:rsidR="00791018">
              <w:rPr>
                <w:sz w:val="24"/>
              </w:rPr>
              <w:t>owever</w:t>
            </w:r>
          </w:ins>
          <w:ins w:id="55" w:author="Cassie Stevenson" w:date="2024-09-06T20:19:00Z" w16du:dateUtc="2024-09-07T02:19:00Z">
            <w:r w:rsidR="00CE5782">
              <w:rPr>
                <w:sz w:val="24"/>
              </w:rPr>
              <w:t>,</w:t>
            </w:r>
          </w:ins>
          <w:ins w:id="56" w:author="Cassie Stevenson" w:date="2024-09-06T20:14:00Z" w16du:dateUtc="2024-09-07T02:14:00Z">
            <w:r w:rsidR="002C616E">
              <w:rPr>
                <w:sz w:val="24"/>
              </w:rPr>
              <w:t xml:space="preserve"> if you’re targetting </w:t>
            </w:r>
          </w:ins>
          <w:ins w:id="57" w:author="Cassie Stevenson" w:date="2024-09-06T20:15:00Z" w16du:dateUtc="2024-09-07T02:15:00Z">
            <w:r w:rsidR="002C616E">
              <w:rPr>
                <w:sz w:val="24"/>
              </w:rPr>
              <w:t>a single species</w:t>
            </w:r>
          </w:ins>
          <w:ins w:id="58" w:author="Cassie Stevenson" w:date="2024-09-06T20:00:00Z" w16du:dateUtc="2024-09-07T02:00:00Z">
            <w:r w:rsidR="00791018">
              <w:rPr>
                <w:sz w:val="24"/>
              </w:rPr>
              <w:t xml:space="preserve"> t</w:t>
            </w:r>
          </w:ins>
          <w:del w:id="59" w:author="Cassie Stevenson" w:date="2024-09-06T20:00:00Z" w16du:dateUtc="2024-09-07T02:00:00Z">
            <w:r w:rsidRPr="00770452" w:rsidDel="00791018">
              <w:rPr>
                <w:sz w:val="24"/>
              </w:rPr>
              <w:delText>T</w:delText>
            </w:r>
          </w:del>
          <w:r w:rsidRPr="00770452">
            <w:rPr>
              <w:sz w:val="24"/>
            </w:rPr>
            <w:t xml:space="preserve">he design should ideally </w:t>
          </w:r>
          <w:ins w:id="60" w:author="Cassie Stevenson" w:date="2024-09-06T20:07:00Z" w16du:dateUtc="2024-09-07T02:07:00Z">
            <w:r w:rsidR="005D654F">
              <w:rPr>
                <w:sz w:val="24"/>
              </w:rPr>
              <w:t xml:space="preserve">still </w:t>
            </w:r>
          </w:ins>
          <w:r w:rsidRPr="00770452">
            <w:rPr>
              <w:sz w:val="24"/>
            </w:rPr>
            <w:t>be informed by the</w:t>
          </w:r>
          <w:ins w:id="61" w:author="Cassie Stevenson" w:date="2024-09-06T20:19:00Z" w16du:dateUtc="2024-09-07T02:19:00Z">
            <w:r w:rsidR="003767AB">
              <w:rPr>
                <w:sz w:val="24"/>
              </w:rPr>
              <w:t xml:space="preserve"> </w:t>
            </w:r>
          </w:ins>
          <w:del w:id="62" w:author="Cassie Stevenson" w:date="2024-09-06T20:19:00Z" w16du:dateUtc="2024-09-07T02:19:00Z">
            <w:r w:rsidRPr="00770452" w:rsidDel="003767AB">
              <w:rPr>
                <w:sz w:val="24"/>
              </w:rPr>
              <w:delText xml:space="preserve"> </w:delText>
            </w:r>
          </w:del>
          <w:del w:id="63" w:author="Cassie Stevenson" w:date="2024-09-06T20:15:00Z" w16du:dateUtc="2024-09-07T02:15:00Z">
            <w:r w:rsidRPr="00770452" w:rsidDel="002C616E">
              <w:rPr>
                <w:sz w:val="24"/>
              </w:rPr>
              <w:delText xml:space="preserve">target </w:delText>
            </w:r>
          </w:del>
          <w:r w:rsidRPr="00770452">
            <w:rPr>
              <w:sz w:val="24"/>
            </w:rPr>
            <w:t>species</w:t>
          </w:r>
          <w:ins w:id="64" w:author="Cassie Stevenson" w:date="2024-09-06T20:20:00Z" w16du:dateUtc="2024-09-07T02:20:00Z">
            <w:r w:rsidR="003767AB">
              <w:rPr>
                <w:sz w:val="24"/>
              </w:rPr>
              <w:t>’</w:t>
            </w:r>
          </w:ins>
          <w:r w:rsidRPr="00770452">
            <w:rPr>
              <w:sz w:val="24"/>
            </w:rPr>
            <w:t xml:space="preserve"> biology to </w:t>
          </w:r>
          <w:del w:id="65" w:author="Cassie Stevenson" w:date="2024-09-06T20:10:00Z" w16du:dateUtc="2024-09-07T02:10:00Z">
            <w:r w:rsidRPr="00770452" w:rsidDel="000E4BE4">
              <w:rPr>
                <w:sz w:val="24"/>
              </w:rPr>
              <w:delText xml:space="preserve">ensure the </w:delText>
            </w:r>
          </w:del>
          <w:r w:rsidRPr="00770452">
            <w:rPr>
              <w:sz w:val="24"/>
            </w:rPr>
            <w:t>maxi</w:t>
          </w:r>
          <w:del w:id="66" w:author="Cassie Stevenson" w:date="2024-09-06T20:11:00Z" w16du:dateUtc="2024-09-07T02:11:00Z">
            <w:r w:rsidRPr="00770452" w:rsidDel="000E4BE4">
              <w:rPr>
                <w:sz w:val="24"/>
              </w:rPr>
              <w:delText>mum</w:delText>
            </w:r>
          </w:del>
          <w:ins w:id="67" w:author="Cassie Stevenson" w:date="2024-09-06T20:11:00Z" w16du:dateUtc="2024-09-07T02:11:00Z">
            <w:r w:rsidR="000E4BE4">
              <w:rPr>
                <w:sz w:val="24"/>
              </w:rPr>
              <w:t xml:space="preserve">mize the likelihood </w:t>
            </w:r>
          </w:ins>
          <w:ins w:id="68" w:author="Cassie Stevenson" w:date="2024-09-06T20:15:00Z" w16du:dateUtc="2024-09-07T02:15:00Z">
            <w:r w:rsidR="002C616E">
              <w:rPr>
                <w:sz w:val="24"/>
              </w:rPr>
              <w:t xml:space="preserve">of </w:t>
            </w:r>
          </w:ins>
          <w:del w:id="69" w:author="Cassie Stevenson" w:date="2024-09-06T20:15:00Z" w16du:dateUtc="2024-09-07T02:15:00Z">
            <w:r w:rsidRPr="00770452" w:rsidDel="002C616E">
              <w:rPr>
                <w:sz w:val="24"/>
              </w:rPr>
              <w:delText xml:space="preserve"> </w:delText>
            </w:r>
          </w:del>
          <w:del w:id="70" w:author="Cassie Stevenson" w:date="2024-09-06T20:12:00Z" w16du:dateUtc="2024-09-07T02:12:00Z">
            <w:r w:rsidRPr="00770452" w:rsidDel="000E4BE4">
              <w:rPr>
                <w:sz w:val="24"/>
              </w:rPr>
              <w:delText xml:space="preserve">probability of </w:delText>
            </w:r>
          </w:del>
          <w:r w:rsidRPr="00770452">
            <w:rPr>
              <w:sz w:val="24"/>
            </w:rPr>
            <w:t>detect</w:t>
          </w:r>
          <w:ins w:id="71" w:author="Cassie Stevenson" w:date="2024-09-06T20:15:00Z" w16du:dateUtc="2024-09-07T02:15:00Z">
            <w:r w:rsidR="002C616E">
              <w:rPr>
                <w:sz w:val="24"/>
              </w:rPr>
              <w:t>ing individuals that are present</w:t>
            </w:r>
          </w:ins>
          <w:del w:id="72" w:author="Cassie Stevenson" w:date="2024-09-06T20:12:00Z" w16du:dateUtc="2024-09-07T02:12:00Z">
            <w:r w:rsidRPr="00770452" w:rsidDel="000E4BE4">
              <w:rPr>
                <w:sz w:val="24"/>
              </w:rPr>
              <w:delText>ion</w:delText>
            </w:r>
          </w:del>
          <w:r w:rsidRPr="00770452">
            <w:rPr>
              <w:sz w:val="24"/>
            </w:rPr>
            <w:t xml:space="preserve">. When the </w:t>
          </w:r>
          <w:commentRangeStart w:id="73"/>
          <w:r w:rsidRPr="001F7C39">
            <w:rPr>
              <w:sz w:val="24"/>
              <w:highlight w:val="yellow"/>
              <w:rPrChange w:id="74" w:author="Cassie Stevenson" w:date="2024-09-06T20:29:00Z" w16du:dateUtc="2024-09-07T02:29:00Z">
                <w:rPr>
                  <w:sz w:val="24"/>
                </w:rPr>
              </w:rPrChange>
            </w:rPr>
            <w:t xml:space="preserve">species biology is </w:t>
          </w:r>
          <w:ins w:id="75" w:author="Cassie Stevenson" w:date="2024-09-06T20:01:00Z" w16du:dateUtc="2024-09-07T02:01:00Z">
            <w:r w:rsidR="00791018" w:rsidRPr="000F23C7">
              <w:rPr>
                <w:b/>
                <w:bCs/>
                <w:sz w:val="24"/>
                <w:highlight w:val="yellow"/>
                <w:rPrChange w:id="76" w:author="Cassie Stevenson" w:date="2024-09-06T20:31:00Z" w16du:dateUtc="2024-09-07T02:31:00Z">
                  <w:rPr>
                    <w:sz w:val="24"/>
                  </w:rPr>
                </w:rPrChange>
              </w:rPr>
              <w:t xml:space="preserve">well </w:t>
            </w:r>
          </w:ins>
          <w:r w:rsidRPr="000F23C7">
            <w:rPr>
              <w:b/>
              <w:bCs/>
              <w:sz w:val="24"/>
              <w:highlight w:val="yellow"/>
              <w:rPrChange w:id="77" w:author="Cassie Stevenson" w:date="2024-09-06T20:31:00Z" w16du:dateUtc="2024-09-07T02:31:00Z">
                <w:rPr>
                  <w:sz w:val="24"/>
                </w:rPr>
              </w:rPrChange>
            </w:rPr>
            <w:t>known</w:t>
          </w:r>
          <w:commentRangeEnd w:id="73"/>
          <w:r w:rsidR="001F7C39" w:rsidRPr="000F23C7">
            <w:rPr>
              <w:rStyle w:val="CommentReference"/>
              <w:rFonts w:ascii="Calibri" w:eastAsia="Calibri" w:hAnsi="Calibri" w:cs="Calibri"/>
              <w:b/>
              <w:bCs/>
              <w:kern w:val="0"/>
              <w:highlight w:val="yellow"/>
              <w:lang w:eastAsia="en-CA"/>
              <w14:ligatures w14:val="none"/>
              <w:rPrChange w:id="78" w:author="Cassie Stevenson" w:date="2024-09-06T20:31:00Z" w16du:dateUtc="2024-09-07T02:31:00Z">
                <w:rPr>
                  <w:rStyle w:val="CommentReference"/>
                  <w:rFonts w:ascii="Calibri" w:eastAsia="Calibri" w:hAnsi="Calibri" w:cs="Calibri"/>
                  <w:kern w:val="0"/>
                  <w:lang w:eastAsia="en-CA"/>
                  <w14:ligatures w14:val="none"/>
                </w:rPr>
              </w:rPrChange>
            </w:rPr>
            <w:commentReference w:id="73"/>
          </w:r>
          <w:ins w:id="79" w:author="Cassie Stevenson" w:date="2024-09-06T20:31:00Z" w16du:dateUtc="2024-09-07T02:31:00Z">
            <w:r w:rsidR="000F23C7">
              <w:rPr>
                <w:sz w:val="24"/>
                <w:highlight w:val="yellow"/>
              </w:rPr>
              <w:t xml:space="preserve"> (i.e., we have some information as to…)</w:t>
            </w:r>
          </w:ins>
          <w:r w:rsidRPr="001F7C39">
            <w:rPr>
              <w:sz w:val="24"/>
              <w:highlight w:val="yellow"/>
              <w:rPrChange w:id="80" w:author="Cassie Stevenson" w:date="2024-09-06T20:29:00Z" w16du:dateUtc="2024-09-07T02:29:00Z">
                <w:rPr>
                  <w:sz w:val="24"/>
                </w:rPr>
              </w:rPrChange>
            </w:rPr>
            <w:t>,</w:t>
          </w:r>
          <w:r w:rsidRPr="00770452">
            <w:rPr>
              <w:sz w:val="24"/>
            </w:rPr>
            <w:t xml:space="preserve"> placing cameras </w:t>
          </w:r>
          <w:ins w:id="81" w:author="Cassie Stevenson" w:date="2024-09-06T20:27:00Z" w16du:dateUtc="2024-09-07T02:27:00Z">
            <w:r w:rsidR="001F7C39">
              <w:rPr>
                <w:sz w:val="24"/>
              </w:rPr>
              <w:t>[[</w:t>
            </w:r>
          </w:ins>
          <w:ins w:id="82" w:author="Cassie Stevenson" w:date="2024-09-06T20:26:00Z" w16du:dateUtc="2024-09-07T02:26:00Z">
            <w:r w:rsidR="001F7C39">
              <w:rPr>
                <w:sz w:val="24"/>
              </w:rPr>
              <w:t>where you expect will result in the highest probability</w:t>
            </w:r>
          </w:ins>
          <w:ins w:id="83" w:author="Cassie Stevenson" w:date="2024-09-06T20:27:00Z" w16du:dateUtc="2024-09-07T02:27:00Z">
            <w:r w:rsidR="001F7C39">
              <w:rPr>
                <w:sz w:val="24"/>
              </w:rPr>
              <w:t>]] (</w:t>
            </w:r>
          </w:ins>
          <w:ins w:id="84" w:author="Cassie Stevenson" w:date="2024-09-06T20:28:00Z" w16du:dateUtc="2024-09-07T02:28:00Z">
            <w:r w:rsidR="001F7C39">
              <w:rPr>
                <w:sz w:val="24"/>
              </w:rPr>
              <w:t>e.g., mineral licks or in preferred habitat</w:t>
            </w:r>
          </w:ins>
          <w:ins w:id="85" w:author="Cassie Stevenson" w:date="2024-09-06T20:29:00Z" w16du:dateUtc="2024-09-07T02:29:00Z">
            <w:r w:rsidR="001F7C39">
              <w:rPr>
                <w:sz w:val="24"/>
              </w:rPr>
              <w:t xml:space="preserve">, </w:t>
            </w:r>
          </w:ins>
          <w:ins w:id="86" w:author="Cassie Stevenson" w:date="2024-09-06T20:27:00Z" w16du:dateUtc="2024-09-07T02:27:00Z">
            <w:r w:rsidR="001F7C39">
              <w:rPr>
                <w:sz w:val="24"/>
              </w:rPr>
              <w:t xml:space="preserve">i.e., </w:t>
            </w:r>
          </w:ins>
          <w:del w:id="87" w:author="Cassie Stevenson" w:date="2024-09-06T20:26:00Z" w16du:dateUtc="2024-09-07T02:26:00Z">
            <w:r w:rsidRPr="00770452" w:rsidDel="001F7C39">
              <w:rPr>
                <w:sz w:val="24"/>
              </w:rPr>
              <w:delText xml:space="preserve">at </w:delText>
            </w:r>
          </w:del>
          <w:r w:rsidRPr="00770452">
            <w:rPr>
              <w:sz w:val="24"/>
            </w:rPr>
            <w:t>targeted, non-random locations</w:t>
          </w:r>
          <w:ins w:id="88" w:author="Cassie Stevenson" w:date="2024-09-06T20:27:00Z" w16du:dateUtc="2024-09-07T02:27:00Z">
            <w:r w:rsidR="001F7C39">
              <w:rPr>
                <w:sz w:val="24"/>
              </w:rPr>
              <w:t>)</w:t>
            </w:r>
          </w:ins>
          <w:r w:rsidRPr="00770452">
            <w:rPr>
              <w:sz w:val="24"/>
            </w:rPr>
            <w:t xml:space="preserve"> can be beneficial, particularly if </w:t>
          </w:r>
          <w:commentRangeStart w:id="89"/>
          <w:r w:rsidRPr="00770452">
            <w:rPr>
              <w:sz w:val="24"/>
            </w:rPr>
            <w:t>resources are limited</w:t>
          </w:r>
          <w:commentRangeEnd w:id="89"/>
          <w:r w:rsidR="001F7C39">
            <w:rPr>
              <w:rStyle w:val="CommentReference"/>
              <w:rFonts w:ascii="Calibri" w:eastAsia="Calibri" w:hAnsi="Calibri" w:cs="Calibri"/>
              <w:kern w:val="0"/>
              <w:lang w:eastAsia="en-CA"/>
              <w14:ligatures w14:val="none"/>
            </w:rPr>
            <w:commentReference w:id="89"/>
          </w:r>
          <w:r w:rsidRPr="00770452">
            <w:rPr>
              <w:sz w:val="24"/>
            </w:rPr>
            <w:t xml:space="preserve">. </w:t>
          </w:r>
          <w:commentRangeStart w:id="90"/>
          <w:r w:rsidRPr="00770452">
            <w:rPr>
              <w:sz w:val="24"/>
            </w:rPr>
            <w:t xml:space="preserve">For example, deploying cameras near activity centres (e.g., burrows, latrines, mineral licks), in preferred habitats, or along travel routes (e.g., game trails) may improve detection. </w:t>
          </w:r>
          <w:commentRangeEnd w:id="90"/>
          <w:r w:rsidR="001F7C39">
            <w:rPr>
              <w:rStyle w:val="CommentReference"/>
              <w:rFonts w:ascii="Calibri" w:eastAsia="Calibri" w:hAnsi="Calibri" w:cs="Calibri"/>
              <w:kern w:val="0"/>
              <w:lang w:eastAsia="en-CA"/>
              <w14:ligatures w14:val="none"/>
            </w:rPr>
            <w:commentReference w:id="90"/>
          </w:r>
          <w:commentRangeStart w:id="91"/>
          <w:ins w:id="92" w:author="Cassie Stevenson" w:date="2024-09-06T20:29:00Z" w16du:dateUtc="2024-09-07T02:29:00Z">
            <w:r w:rsidR="001F7C39">
              <w:rPr>
                <w:sz w:val="24"/>
              </w:rPr>
              <w:t xml:space="preserve">On the other hand, </w:t>
            </w:r>
          </w:ins>
          <w:commentRangeEnd w:id="91"/>
          <w:ins w:id="93" w:author="Cassie Stevenson" w:date="2024-09-06T20:30:00Z" w16du:dateUtc="2024-09-07T02:30:00Z">
            <w:r w:rsidR="001F7C39">
              <w:rPr>
                <w:rStyle w:val="CommentReference"/>
                <w:rFonts w:ascii="Calibri" w:eastAsia="Calibri" w:hAnsi="Calibri" w:cs="Calibri"/>
                <w:kern w:val="0"/>
                <w:lang w:eastAsia="en-CA"/>
                <w14:ligatures w14:val="none"/>
              </w:rPr>
              <w:commentReference w:id="91"/>
            </w:r>
          </w:ins>
          <w:r w:rsidRPr="00770452">
            <w:rPr>
              <w:sz w:val="24"/>
            </w:rPr>
            <w:t xml:space="preserve">When the </w:t>
          </w:r>
          <w:r w:rsidRPr="001F7C39">
            <w:rPr>
              <w:sz w:val="24"/>
              <w:highlight w:val="yellow"/>
              <w:rPrChange w:id="94" w:author="Cassie Stevenson" w:date="2024-09-06T20:29:00Z" w16du:dateUtc="2024-09-07T02:29:00Z">
                <w:rPr>
                  <w:sz w:val="24"/>
                </w:rPr>
              </w:rPrChange>
            </w:rPr>
            <w:t xml:space="preserve">species biology is </w:t>
          </w:r>
          <w:r w:rsidRPr="000F23C7">
            <w:rPr>
              <w:b/>
              <w:bCs/>
              <w:sz w:val="24"/>
              <w:highlight w:val="yellow"/>
              <w:rPrChange w:id="95" w:author="Cassie Stevenson" w:date="2024-09-06T20:31:00Z" w16du:dateUtc="2024-09-07T02:31:00Z">
                <w:rPr>
                  <w:sz w:val="24"/>
                </w:rPr>
              </w:rPrChange>
            </w:rPr>
            <w:t>poorly known</w:t>
          </w:r>
          <w:r w:rsidRPr="001F7C39">
            <w:rPr>
              <w:sz w:val="24"/>
              <w:highlight w:val="yellow"/>
              <w:rPrChange w:id="96" w:author="Cassie Stevenson" w:date="2024-09-06T20:29:00Z" w16du:dateUtc="2024-09-07T02:29:00Z">
                <w:rPr>
                  <w:sz w:val="24"/>
                </w:rPr>
              </w:rPrChange>
            </w:rPr>
            <w:t>,</w:t>
          </w:r>
          <w:ins w:id="97" w:author="Cassie Stevenson" w:date="2024-09-06T20:30:00Z" w16du:dateUtc="2024-09-07T02:30:00Z">
            <w:r w:rsidR="000F23C7">
              <w:rPr>
                <w:sz w:val="24"/>
              </w:rPr>
              <w:t xml:space="preserve"> [</w:t>
            </w:r>
          </w:ins>
          <w:ins w:id="98" w:author="Cassie Stevenson" w:date="2024-09-06T20:31:00Z" w16du:dateUtc="2024-09-07T02:31:00Z">
            <w:r w:rsidR="000F23C7">
              <w:rPr>
                <w:sz w:val="24"/>
              </w:rPr>
              <w:t>(</w:t>
            </w:r>
          </w:ins>
          <w:ins w:id="99" w:author="Cassie Stevenson" w:date="2024-09-06T20:30:00Z" w16du:dateUtc="2024-09-07T02:30:00Z">
            <w:r w:rsidR="000F23C7" w:rsidRPr="000F23C7">
              <w:rPr>
                <w:sz w:val="24"/>
                <w:highlight w:val="yellow"/>
                <w:rPrChange w:id="100" w:author="Cassie Stevenson" w:date="2024-09-06T20:31:00Z" w16du:dateUtc="2024-09-07T02:31:00Z">
                  <w:rPr>
                    <w:sz w:val="24"/>
                  </w:rPr>
                </w:rPrChange>
              </w:rPr>
              <w:t>we don’t really know what features = high det prob</w:t>
            </w:r>
          </w:ins>
          <w:ins w:id="101" w:author="Cassie Stevenson" w:date="2024-09-06T20:31:00Z" w16du:dateUtc="2024-09-07T02:31:00Z">
            <w:r w:rsidR="000F23C7" w:rsidRPr="000F23C7">
              <w:rPr>
                <w:sz w:val="24"/>
                <w:highlight w:val="yellow"/>
                <w:rPrChange w:id="102" w:author="Cassie Stevenson" w:date="2024-09-06T20:31:00Z" w16du:dateUtc="2024-09-07T02:31:00Z">
                  <w:rPr>
                    <w:sz w:val="24"/>
                  </w:rPr>
                </w:rPrChange>
              </w:rPr>
              <w:t>)</w:t>
            </w:r>
          </w:ins>
          <w:ins w:id="103" w:author="Cassie Stevenson" w:date="2024-09-06T20:30:00Z" w16du:dateUtc="2024-09-07T02:30:00Z">
            <w:r w:rsidR="000F23C7" w:rsidRPr="000F23C7">
              <w:rPr>
                <w:sz w:val="24"/>
                <w:highlight w:val="yellow"/>
                <w:rPrChange w:id="104" w:author="Cassie Stevenson" w:date="2024-09-06T20:31:00Z" w16du:dateUtc="2024-09-07T02:31:00Z">
                  <w:rPr>
                    <w:sz w:val="24"/>
                  </w:rPr>
                </w:rPrChange>
              </w:rPr>
              <w:t>… in this case,]]</w:t>
            </w:r>
          </w:ins>
          <w:del w:id="105" w:author="Cassie Stevenson" w:date="2024-09-06T20:30:00Z" w16du:dateUtc="2024-09-07T02:30:00Z">
            <w:r w:rsidRPr="000F23C7" w:rsidDel="000F23C7">
              <w:rPr>
                <w:sz w:val="24"/>
                <w:highlight w:val="yellow"/>
                <w:rPrChange w:id="106" w:author="Cassie Stevenson" w:date="2024-09-06T20:31:00Z" w16du:dateUtc="2024-09-07T02:31:00Z">
                  <w:rPr>
                    <w:sz w:val="24"/>
                  </w:rPr>
                </w:rPrChange>
              </w:rPr>
              <w:delText xml:space="preserve"> </w:delText>
            </w:r>
          </w:del>
          <w:ins w:id="107" w:author="Cassie Stevenson" w:date="2024-09-06T20:30:00Z" w16du:dateUtc="2024-09-07T02:30:00Z">
            <w:r w:rsidR="000F23C7" w:rsidRPr="000F23C7">
              <w:rPr>
                <w:sz w:val="24"/>
                <w:highlight w:val="yellow"/>
                <w:rPrChange w:id="108" w:author="Cassie Stevenson" w:date="2024-09-06T20:31:00Z" w16du:dateUtc="2024-09-07T02:31:00Z">
                  <w:rPr>
                    <w:sz w:val="24"/>
                  </w:rPr>
                </w:rPrChange>
              </w:rPr>
              <w:t>;</w:t>
            </w:r>
            <w:r w:rsidR="000F23C7">
              <w:rPr>
                <w:sz w:val="24"/>
              </w:rPr>
              <w:t xml:space="preserve"> </w:t>
            </w:r>
          </w:ins>
          <w:r w:rsidRPr="00770452">
            <w:rPr>
              <w:sz w:val="24"/>
            </w:rPr>
            <w:t xml:space="preserve">randomly placing cameras across the study area is often the best approach and helps ensures that all habitats are sampled in proportion to their availability (Wearn &amp; Glover-Kapfer, 2017). The area sampled should in these cases be representative of the entire study area; the area covered by cameras may have little effect on the number of species detected (Tobler et al., 2008). </w:t>
          </w:r>
        </w:p>
        <w:p w14:paraId="0F5D12AD" w14:textId="77777777" w:rsidR="00770452" w:rsidRDefault="00770452" w:rsidP="00770452">
          <w:pPr>
            <w:rPr>
              <w:ins w:id="109" w:author="Cassie Stevenson" w:date="2024-09-06T20:33:00Z" w16du:dateUtc="2024-09-07T02:33:00Z"/>
              <w:sz w:val="24"/>
            </w:rPr>
          </w:pPr>
        </w:p>
        <w:p w14:paraId="7BD91161" w14:textId="068D3EFF" w:rsidR="000F23C7" w:rsidRDefault="000F23C7" w:rsidP="00770452">
          <w:pPr>
            <w:rPr>
              <w:ins w:id="110" w:author="Cassie Stevenson" w:date="2024-09-06T20:33:00Z" w16du:dateUtc="2024-09-07T02:33:00Z"/>
              <w:sz w:val="24"/>
            </w:rPr>
          </w:pPr>
          <w:ins w:id="111" w:author="Cassie Stevenson" w:date="2024-09-06T20:36:00Z" w16du:dateUtc="2024-09-07T02:36:00Z">
            <w:r>
              <w:rPr>
                <w:sz w:val="24"/>
              </w:rPr>
              <w:t>**</w:t>
            </w:r>
          </w:ins>
          <w:ins w:id="112" w:author="Cassie Stevenson" w:date="2024-09-06T20:33:00Z" w16du:dateUtc="2024-09-07T02:33:00Z">
            <w:r>
              <w:rPr>
                <w:sz w:val="24"/>
              </w:rPr>
              <w:t xml:space="preserve">If you’re not sure, </w:t>
            </w:r>
          </w:ins>
          <w:ins w:id="113" w:author="Cassie Stevenson" w:date="2024-09-06T20:34:00Z" w16du:dateUtc="2024-09-07T02:34:00Z">
            <w:r>
              <w:rPr>
                <w:sz w:val="24"/>
              </w:rPr>
              <w:t xml:space="preserve">choose the </w:t>
            </w:r>
          </w:ins>
          <w:ins w:id="114" w:author="Cassie Stevenson" w:date="2024-09-06T20:35:00Z" w16du:dateUtc="2024-09-07T02:35:00Z">
            <w:r>
              <w:rPr>
                <w:sz w:val="24"/>
              </w:rPr>
              <w:t>“</w:t>
            </w:r>
            <w:r w:rsidRPr="000F23C7">
              <w:rPr>
                <w:sz w:val="24"/>
              </w:rPr>
              <w:t>I'm not sure</w:t>
            </w:r>
            <w:r>
              <w:rPr>
                <w:sz w:val="24"/>
              </w:rPr>
              <w:t>” option</w:t>
            </w:r>
          </w:ins>
          <w:ins w:id="115" w:author="Cassie Stevenson" w:date="2024-09-06T20:36:00Z" w16du:dateUtc="2024-09-07T02:36:00Z">
            <w:r>
              <w:rPr>
                <w:sz w:val="24"/>
              </w:rPr>
              <w:t xml:space="preserve"> and</w:t>
            </w:r>
          </w:ins>
          <w:ins w:id="116" w:author="Cassie Stevenson" w:date="2024-09-06T20:35:00Z" w16du:dateUtc="2024-09-07T02:35:00Z">
            <w:r>
              <w:rPr>
                <w:sz w:val="24"/>
              </w:rPr>
              <w:t xml:space="preserve"> recommendations will be provided for both c</w:t>
            </w:r>
          </w:ins>
          <w:ins w:id="117" w:author="Cassie Stevenson" w:date="2024-09-06T20:36:00Z" w16du:dateUtc="2024-09-07T02:36:00Z">
            <w:r>
              <w:rPr>
                <w:sz w:val="24"/>
              </w:rPr>
              <w:t>ases.</w:t>
            </w:r>
            <w:r>
              <w:rPr>
                <w:sz w:val="24"/>
              </w:rPr>
              <w:t>**</w:t>
            </w:r>
          </w:ins>
        </w:p>
        <w:p w14:paraId="0AA2B5B6" w14:textId="77777777" w:rsidR="000F23C7" w:rsidRDefault="000F23C7" w:rsidP="00770452">
          <w:pPr>
            <w:rPr>
              <w:ins w:id="118" w:author="Cassie Stevenson" w:date="2024-09-06T20:33:00Z" w16du:dateUtc="2024-09-07T02:33:00Z"/>
              <w:sz w:val="24"/>
            </w:rPr>
          </w:pPr>
        </w:p>
        <w:p w14:paraId="42389A53" w14:textId="4E4B5B91" w:rsidR="000F23C7" w:rsidRDefault="000F23C7" w:rsidP="00770452">
          <w:pPr>
            <w:rPr>
              <w:ins w:id="119" w:author="Cassie Stevenson" w:date="2024-09-06T20:38:00Z" w16du:dateUtc="2024-09-07T02:38:00Z"/>
              <w:sz w:val="24"/>
            </w:rPr>
          </w:pPr>
          <w:ins w:id="120" w:author="Cassie Stevenson" w:date="2024-09-06T20:33:00Z" w16du:dateUtc="2024-09-07T02:33:00Z">
            <w:r w:rsidRPr="000F23C7">
              <w:rPr>
                <w:sz w:val="24"/>
                <w:highlight w:val="yellow"/>
                <w:rPrChange w:id="121" w:author="Cassie Stevenson" w:date="2024-09-06T20:36:00Z" w16du:dateUtc="2024-09-07T02:36:00Z">
                  <w:rPr>
                    <w:sz w:val="24"/>
                  </w:rPr>
                </w:rPrChange>
              </w:rPr>
              <w:t xml:space="preserve">All rest </w:t>
            </w:r>
          </w:ins>
          <w:ins w:id="122" w:author="Cassie Stevenson" w:date="2024-09-06T20:38:00Z" w16du:dateUtc="2024-09-07T02:38:00Z">
            <w:r>
              <w:rPr>
                <w:sz w:val="24"/>
                <w:highlight w:val="yellow"/>
              </w:rPr>
              <w:t xml:space="preserve">below here can go in </w:t>
            </w:r>
          </w:ins>
          <w:ins w:id="123" w:author="Cassie Stevenson" w:date="2024-09-06T20:33:00Z" w16du:dateUtc="2024-09-07T02:33:00Z">
            <w:r w:rsidRPr="000F23C7">
              <w:rPr>
                <w:sz w:val="24"/>
                <w:highlight w:val="yellow"/>
                <w:rPrChange w:id="124" w:author="Cassie Stevenson" w:date="2024-09-06T20:38:00Z" w16du:dateUtc="2024-09-07T02:38:00Z">
                  <w:rPr>
                    <w:sz w:val="24"/>
                  </w:rPr>
                </w:rPrChange>
              </w:rPr>
              <w:t xml:space="preserve">advanced = </w:t>
            </w:r>
          </w:ins>
          <w:ins w:id="125" w:author="Cassie Stevenson" w:date="2024-09-06T20:37:00Z" w16du:dateUtc="2024-09-07T02:37:00Z">
            <w:r w:rsidRPr="000F23C7">
              <w:rPr>
                <w:sz w:val="24"/>
                <w:highlight w:val="yellow"/>
                <w:rPrChange w:id="126" w:author="Cassie Stevenson" w:date="2024-09-06T20:38:00Z" w16du:dateUtc="2024-09-07T02:38:00Z">
                  <w:rPr>
                    <w:sz w:val="24"/>
                  </w:rPr>
                </w:rPrChange>
              </w:rPr>
              <w:t xml:space="preserve">+ perhaps a bit more from wearn surrounding inventory as relating to </w:t>
            </w:r>
          </w:ins>
          <w:ins w:id="127" w:author="Cassie Stevenson" w:date="2024-09-06T20:38:00Z" w16du:dateUtc="2024-09-07T02:38:00Z">
            <w:r w:rsidRPr="000F23C7">
              <w:rPr>
                <w:sz w:val="24"/>
                <w:highlight w:val="yellow"/>
                <w:rPrChange w:id="128" w:author="Cassie Stevenson" w:date="2024-09-06T20:38:00Z" w16du:dateUtc="2024-09-07T02:38:00Z">
                  <w:rPr>
                    <w:sz w:val="24"/>
                  </w:rPr>
                </w:rPrChange>
              </w:rPr>
              <w:t>each component of design</w:t>
            </w:r>
          </w:ins>
        </w:p>
        <w:p w14:paraId="5B3CB74C" w14:textId="20BEBCDE" w:rsidR="000F23C7" w:rsidRPr="00770452" w:rsidRDefault="000F23C7" w:rsidP="00770452">
          <w:pPr>
            <w:rPr>
              <w:sz w:val="24"/>
            </w:rPr>
          </w:pPr>
          <w:ins w:id="129" w:author="Cassie Stevenson" w:date="2024-09-06T20:37:00Z" w16du:dateUtc="2024-09-07T02:37:00Z">
            <w:r>
              <w:rPr>
                <w:sz w:val="24"/>
              </w:rPr>
              <w:t xml:space="preserve"> </w:t>
            </w:r>
          </w:ins>
        </w:p>
        <w:p w14:paraId="00A22874" w14:textId="77777777" w:rsidR="00770452" w:rsidRPr="00770452" w:rsidRDefault="00770452" w:rsidP="00770452">
          <w:pPr>
            <w:rPr>
              <w:sz w:val="24"/>
            </w:rPr>
          </w:pPr>
          <w:r w:rsidRPr="00770452">
            <w:rPr>
              <w:sz w:val="24"/>
            </w:rPr>
            <w:t xml:space="preserve">The use of lure or bait may improve the likelihood of detecting some species (e.g., carnivores). </w:t>
          </w:r>
        </w:p>
        <w:p w14:paraId="67F6A70E" w14:textId="77777777" w:rsidR="00770452" w:rsidRPr="00770452" w:rsidRDefault="00770452" w:rsidP="00770452">
          <w:pPr>
            <w:rPr>
              <w:sz w:val="24"/>
            </w:rPr>
          </w:pPr>
        </w:p>
        <w:p w14:paraId="7C73B7C6" w14:textId="77777777" w:rsidR="00770452" w:rsidRPr="00770452" w:rsidRDefault="00770452" w:rsidP="00770452">
          <w:pPr>
            <w:rPr>
              <w:sz w:val="24"/>
            </w:rPr>
          </w:pPr>
          <w:r w:rsidRPr="00770452">
            <w:rPr>
              <w:sz w:val="24"/>
            </w:rPr>
            <w:t xml:space="preserve">There are no specific guidelines for species inventories regarding camera features or deployment (e.g., number of cameras, camera days per location etc.). However, a camera model with a white flash, high sensitivity, large detection zone, and fast trigger speed may </w:t>
          </w:r>
          <w:r w:rsidRPr="00770452">
            <w:rPr>
              <w:sz w:val="24"/>
            </w:rPr>
            <w:lastRenderedPageBreak/>
            <w:t xml:space="preserve">improve species detection (Rovero et al., 2013; Wearn &amp; Glover-Kapfer, 2017). For species with a high probability of detection (e.g., small home range), deployment times can be short (e.g., 1-2 weeks) and moving cameras between locations can allow more sites to be sampled (Wearn &amp; Glover-Kapfer, 2017). In contrast, cameras should be deployed longer in a location (e.g., 2-6 weeks; Wearn &amp; Glover-Kapfer, 2017) for species with low probability of detection.  </w:t>
          </w:r>
        </w:p>
        <w:p w14:paraId="7E5E1D9D" w14:textId="77777777" w:rsidR="00770452" w:rsidRPr="00770452" w:rsidRDefault="00770452" w:rsidP="00770452">
          <w:pPr>
            <w:rPr>
              <w:sz w:val="24"/>
            </w:rPr>
          </w:pPr>
        </w:p>
        <w:p w14:paraId="265963C2" w14:textId="2D90AD9B" w:rsidR="0092408F" w:rsidRPr="00770452" w:rsidRDefault="00770452" w:rsidP="005C37CD">
          <w:pPr>
            <w:rPr>
              <w:sz w:val="24"/>
            </w:rPr>
          </w:pPr>
          <w:r w:rsidRPr="00770452">
            <w:rPr>
              <w:sz w:val="24"/>
            </w:rPr>
            <w:t xml:space="preserve">When the target species biology is poorly known, a general rule of thumb is to use a minimum of 20 single cameras per location within the study area, spaced 1-2 km apart, for ideally a minimum of 30 days per camera location and 1,000 overall camera days (Colyn et al., 2018; Rovero et al., 2013; Rovero &amp; Tobler, 2010; Tobler et al. 2008; Wearn et al. 2013; Wearn &amp; Glover-Kapfer, 2017). The more cameras deployed and/or locations sampled, generally the shorter the time needed to inventory an area. If fewer cameras are used, the cameras could be moved every 15 days, if feasible, to sample a larger area and avoid any biases associated with the camera locations (Rovero et al., 2013). In many areas, 1000-2000 camera days is sufficient to detect 60-70% of the species in the area (Ahumada et al., 2011; Tobler et. al., 2008).  </w:t>
          </w:r>
        </w:p>
      </w:sdtContent>
    </w:sdt>
    <w:p w14:paraId="7A8D2B09" w14:textId="77777777" w:rsidR="0092408F" w:rsidRDefault="0092408F" w:rsidP="005C37CD"/>
    <w:bookmarkEnd w:id="33"/>
    <w:p w14:paraId="3AA02DAD" w14:textId="0200FA40" w:rsidR="006C60AA" w:rsidRDefault="00890E29" w:rsidP="00284F19">
      <w:pPr>
        <w:pStyle w:val="Heading2"/>
      </w:pPr>
      <w:r w:rsidRPr="003816BD">
        <w:t>Advanced</w:t>
      </w:r>
    </w:p>
    <w:bookmarkStart w:id="130"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sdt>
          <w:sdtPr>
            <w:rPr>
              <w:b/>
              <w:bCs/>
            </w:rPr>
            <w:alias w:val="advanced-text"/>
            <w:tag w:val="overview-text"/>
            <w:id w:val="-1342077659"/>
            <w:placeholder>
              <w:docPart w:val="7F521F39251343D3B47E48A73E685D13"/>
            </w:placeholder>
          </w:sdtPr>
          <w:sdtContent>
            <w:p w14:paraId="257D7F50" w14:textId="77777777" w:rsidR="00770452" w:rsidRPr="00770452" w:rsidRDefault="00770452" w:rsidP="00770452">
              <w:r w:rsidRPr="00770452">
                <w:t>NULL</w:t>
              </w:r>
            </w:p>
            <w:p w14:paraId="5A89E705" w14:textId="77777777" w:rsidR="00770452" w:rsidRPr="00770452" w:rsidRDefault="00770452" w:rsidP="00770452"/>
            <w:p w14:paraId="7770852D" w14:textId="77777777" w:rsidR="00770452" w:rsidRPr="00770452" w:rsidRDefault="00770452" w:rsidP="00770452">
              <w:r w:rsidRPr="00770452">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Tobler et al. (2008) for examples of species accumulation curves. </w:t>
              </w:r>
            </w:p>
            <w:p w14:paraId="32B211CD" w14:textId="77777777" w:rsidR="00770452" w:rsidRPr="00770452" w:rsidRDefault="00770452" w:rsidP="00770452"/>
            <w:p w14:paraId="7461A216" w14:textId="77777777" w:rsidR="00770452" w:rsidRPr="00770452" w:rsidRDefault="00770452" w:rsidP="00770452">
              <w:r w:rsidRPr="00770452">
                <w:t>Various methods are available to assess the completeness of species inventories and to estimate the true species number in incomplete surveys (e.g., Colwell &amp; Coddington, 1994; Colwell, Mao &amp; Chang, 2004; Soberon &amp; Llorente, 1993). These non-parametric and species richness estimators (Colwell &amp; Coddington, 1994), with the former generally performing better in comparative studies (Walther &amp; Moore, 2005).</w:t>
              </w:r>
            </w:p>
            <w:p w14:paraId="6094242B" w14:textId="77777777" w:rsidR="00770452" w:rsidRPr="00770452" w:rsidRDefault="00770452" w:rsidP="00770452"/>
            <w:p w14:paraId="2E3C8154" w14:textId="77777777" w:rsidR="00770452" w:rsidRPr="00770452" w:rsidRDefault="00770452" w:rsidP="00770452">
              <w:r w:rsidRPr="00770452">
                <w:t xml:space="preserve">The PRESENCE (Hines, 2006) and GENPRES (Bailey et al., 2007) software allow users to simulate the required sample size for a desired level of precision in species richness. OTHER NEWER AND SPECIFIC TO INVENTORY? </w:t>
              </w:r>
            </w:p>
            <w:p w14:paraId="623A4915" w14:textId="77777777" w:rsidR="00770452" w:rsidRPr="00770452" w:rsidRDefault="00770452" w:rsidP="00770452"/>
            <w:p w14:paraId="71129519" w14:textId="77777777" w:rsidR="00770452" w:rsidRPr="00770452" w:rsidRDefault="00770452" w:rsidP="00770452">
              <w:r w:rsidRPr="00770452">
                <w:t>R Function specaccum finds species accumulation curves or the number of species for a certain number of sampled sites or individuals.</w:t>
              </w:r>
            </w:p>
          </w:sdtContent>
        </w:sdt>
        <w:p w14:paraId="726BF2B7" w14:textId="70EEE48D" w:rsidR="00BD35A0" w:rsidRDefault="00000000" w:rsidP="005C37CD"/>
      </w:sdtContent>
    </w:sdt>
    <w:p w14:paraId="7DA02125" w14:textId="77777777" w:rsidR="00DD2E7C" w:rsidRDefault="00DD2E7C" w:rsidP="005C37CD"/>
    <w:bookmarkEnd w:id="130"/>
    <w:p w14:paraId="0A471ED4" w14:textId="5F215E94" w:rsidR="00FE280A" w:rsidRDefault="007D3C2A" w:rsidP="00215DBF">
      <w:pPr>
        <w:pStyle w:val="Heading2"/>
      </w:pPr>
      <w:r w:rsidRPr="003816BD">
        <w:lastRenderedPageBreak/>
        <w:t>Figures</w:t>
      </w:r>
    </w:p>
    <w:p w14:paraId="23ED9FA8" w14:textId="77777777" w:rsidR="00770452" w:rsidRPr="00770452" w:rsidRDefault="00770452" w:rsidP="00770452">
      <w:r w:rsidRPr="00770452">
        <w:t xml:space="preserve">Wearn &amp; Glover-Kapfer, 2017 – Table 7-2, Figure 7-3. </w:t>
      </w:r>
    </w:p>
    <w:p w14:paraId="6E12B09E" w14:textId="77777777" w:rsidR="00770452" w:rsidRDefault="00770452" w:rsidP="00770452">
      <w:pPr>
        <w:rPr>
          <w:ins w:id="131" w:author="Cassie Stevenson" w:date="2024-09-06T20:11:00Z" w16du:dateUtc="2024-09-07T02:11:00Z"/>
        </w:rPr>
      </w:pPr>
      <w:r w:rsidRPr="00770452">
        <w:t xml:space="preserve">Guidelines Appendix Table A-1, A-2. </w:t>
      </w:r>
    </w:p>
    <w:p w14:paraId="751F69DA" w14:textId="77777777" w:rsidR="000E4BE4" w:rsidRDefault="000E4BE4" w:rsidP="00770452">
      <w:pPr>
        <w:rPr>
          <w:ins w:id="132" w:author="Cassie Stevenson" w:date="2024-09-06T20:11:00Z" w16du:dateUtc="2024-09-07T02:11:00Z"/>
        </w:rPr>
      </w:pPr>
    </w:p>
    <w:p w14:paraId="2EB7E4DA" w14:textId="4817E1FE" w:rsidR="000E4BE4" w:rsidRPr="00770452" w:rsidRDefault="000E4BE4" w:rsidP="00770452">
      <w:ins w:id="133" w:author="Cassie Stevenson" w:date="2024-09-06T20:11:00Z" w16du:dateUtc="2024-09-07T02:11:00Z">
        <w:r w:rsidRPr="000E4BE4">
          <w:drawing>
            <wp:inline distT="0" distB="0" distL="0" distR="0" wp14:anchorId="5745AF47" wp14:editId="6A71391A">
              <wp:extent cx="3513264" cy="3016985"/>
              <wp:effectExtent l="0" t="0" r="0" b="0"/>
              <wp:docPr id="71293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8540" name=""/>
                      <pic:cNvPicPr/>
                    </pic:nvPicPr>
                    <pic:blipFill>
                      <a:blip r:embed="rId8"/>
                      <a:stretch>
                        <a:fillRect/>
                      </a:stretch>
                    </pic:blipFill>
                    <pic:spPr>
                      <a:xfrm>
                        <a:off x="0" y="0"/>
                        <a:ext cx="3524783" cy="3026877"/>
                      </a:xfrm>
                      <a:prstGeom prst="rect">
                        <a:avLst/>
                      </a:prstGeom>
                    </pic:spPr>
                  </pic:pic>
                </a:graphicData>
              </a:graphic>
            </wp:inline>
          </w:drawing>
        </w:r>
      </w:ins>
    </w:p>
    <w:p w14:paraId="7673DB91" w14:textId="77777777" w:rsidR="00770452" w:rsidRPr="00770452" w:rsidRDefault="00770452" w:rsidP="00770452"/>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134"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134" w:displacedByCustomXml="next"/>
            </w:sdtContent>
          </w:sdt>
        </w:tc>
        <w:tc>
          <w:tcPr>
            <w:tcW w:w="4678" w:type="dxa"/>
            <w:tcMar>
              <w:top w:w="28" w:type="dxa"/>
              <w:left w:w="28" w:type="dxa"/>
              <w:bottom w:w="28" w:type="dxa"/>
              <w:right w:w="28" w:type="dxa"/>
            </w:tcMar>
          </w:tcPr>
          <w:bookmarkStart w:id="135"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135"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136"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136"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37" w:name="figure2_filename"/>
            <w:r w:rsidRPr="00F87B63">
              <w:rPr>
                <w:highlight w:val="cyan"/>
              </w:rPr>
              <w:t>figure2_filename</w:t>
            </w:r>
            <w:r w:rsidR="000D4D0C" w:rsidRPr="00F87B63">
              <w:rPr>
                <w:highlight w:val="cyan"/>
              </w:rPr>
              <w:t>.png</w:t>
            </w:r>
            <w:bookmarkEnd w:id="137"/>
          </w:p>
        </w:tc>
        <w:tc>
          <w:tcPr>
            <w:tcW w:w="4678" w:type="dxa"/>
            <w:tcMar>
              <w:top w:w="28" w:type="dxa"/>
              <w:left w:w="28" w:type="dxa"/>
              <w:bottom w:w="28" w:type="dxa"/>
              <w:right w:w="28" w:type="dxa"/>
            </w:tcMar>
          </w:tcPr>
          <w:bookmarkStart w:id="138"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38"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39"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39"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40" w:name="figure3_filename"/>
            <w:r w:rsidRPr="00F87B63">
              <w:rPr>
                <w:highlight w:val="cyan"/>
              </w:rPr>
              <w:t>figure3_filename</w:t>
            </w:r>
            <w:r w:rsidR="00FD3738" w:rsidRPr="00F87B63">
              <w:rPr>
                <w:highlight w:val="cyan"/>
              </w:rPr>
              <w:t>.png</w:t>
            </w:r>
            <w:bookmarkEnd w:id="140"/>
          </w:p>
        </w:tc>
        <w:tc>
          <w:tcPr>
            <w:tcW w:w="4678" w:type="dxa"/>
            <w:tcMar>
              <w:top w:w="28" w:type="dxa"/>
              <w:left w:w="28" w:type="dxa"/>
              <w:bottom w:w="28" w:type="dxa"/>
              <w:right w:w="28" w:type="dxa"/>
            </w:tcMar>
          </w:tcPr>
          <w:bookmarkStart w:id="141"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41"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2"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2"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3" w:name="figure4_filename"/>
            <w:r w:rsidRPr="00F87B63">
              <w:rPr>
                <w:highlight w:val="cyan"/>
              </w:rPr>
              <w:t>figure4_filename.png</w:t>
            </w:r>
            <w:bookmarkEnd w:id="143"/>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4" w:name="figure4_caption"/>
            <w:r w:rsidRPr="00F87B63">
              <w:rPr>
                <w:highlight w:val="cyan"/>
              </w:rPr>
              <w:t>figure4_caption</w:t>
            </w:r>
            <w:bookmarkEnd w:id="144"/>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5"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5"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46" w:name="figure5_filename"/>
            <w:r w:rsidRPr="00F87B63">
              <w:rPr>
                <w:highlight w:val="cyan"/>
              </w:rPr>
              <w:t>figure5_filename.png</w:t>
            </w:r>
            <w:bookmarkEnd w:id="146"/>
          </w:p>
        </w:tc>
        <w:tc>
          <w:tcPr>
            <w:tcW w:w="4678" w:type="dxa"/>
            <w:tcMar>
              <w:top w:w="28" w:type="dxa"/>
              <w:left w:w="28" w:type="dxa"/>
              <w:bottom w:w="28" w:type="dxa"/>
              <w:right w:w="28" w:type="dxa"/>
            </w:tcMar>
          </w:tcPr>
          <w:bookmarkStart w:id="147"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47" w:displacedByCustomXml="next"/>
            </w:sdtContent>
          </w:sdt>
        </w:tc>
        <w:tc>
          <w:tcPr>
            <w:tcW w:w="2126" w:type="dxa"/>
            <w:tcMar>
              <w:top w:w="28" w:type="dxa"/>
              <w:left w:w="28" w:type="dxa"/>
              <w:bottom w:w="28" w:type="dxa"/>
              <w:right w:w="28" w:type="dxa"/>
            </w:tcMar>
          </w:tcPr>
          <w:bookmarkStart w:id="148" w:name="figure5_ref_intext" w:displacedByCustomXml="next"/>
          <w:sdt>
            <w:sdtPr>
              <w:rPr>
                <w:highlight w:val="cyan"/>
              </w:rPr>
              <w:id w:val="-275247126"/>
              <w:placeholder>
                <w:docPart w:val="DefaultPlaceholder_-1854013440"/>
              </w:placeholder>
            </w:sdtPr>
            <w:sdtContent>
              <w:bookmarkStart w:id="149"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49" w:displacedByCustomXml="next"/>
              <w:bookmarkEnd w:id="148"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50"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50"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151"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151"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152"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152" w:displacedByCustomXml="next"/>
            </w:sdtContent>
          </w:sdt>
        </w:tc>
      </w:tr>
    </w:tbl>
    <w:p w14:paraId="28AB7017" w14:textId="21914D30"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153"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153"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54" w:name="vid1_url" w:displacedByCustomXml="prev"/>
              <w:p w14:paraId="2DD352A4" w14:textId="6B2481A3" w:rsidR="00AB7AAC" w:rsidRPr="007B2A9A" w:rsidRDefault="00C17A2E" w:rsidP="007B2A9A">
                <w:pPr>
                  <w:rPr>
                    <w:highlight w:val="cyan"/>
                  </w:rPr>
                </w:pPr>
                <w:r w:rsidRPr="007B2A9A">
                  <w:rPr>
                    <w:highlight w:val="cyan"/>
                  </w:rPr>
                  <w:t>vid1_url</w:t>
                </w:r>
              </w:p>
              <w:bookmarkEnd w:id="154"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55"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155"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56"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156" w:displacedByCustomXml="next"/>
            </w:sdtContent>
          </w:sdt>
        </w:tc>
        <w:tc>
          <w:tcPr>
            <w:tcW w:w="4819" w:type="dxa"/>
            <w:tcMar>
              <w:top w:w="28" w:type="dxa"/>
              <w:left w:w="28" w:type="dxa"/>
              <w:bottom w:w="28" w:type="dxa"/>
              <w:right w:w="28" w:type="dxa"/>
            </w:tcMar>
          </w:tcPr>
          <w:bookmarkStart w:id="157"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157"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158"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158"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159"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159" w:displacedByCustomXml="next"/>
            </w:sdtContent>
          </w:sdt>
        </w:tc>
        <w:tc>
          <w:tcPr>
            <w:tcW w:w="4819" w:type="dxa"/>
            <w:tcMar>
              <w:top w:w="28" w:type="dxa"/>
              <w:left w:w="28" w:type="dxa"/>
              <w:bottom w:w="28" w:type="dxa"/>
              <w:right w:w="28" w:type="dxa"/>
            </w:tcMar>
          </w:tcPr>
          <w:bookmarkStart w:id="160"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160"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161"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161"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162"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162"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163" w:name="vid4_url"/>
            <w:r w:rsidRPr="007B2A9A">
              <w:rPr>
                <w:highlight w:val="cyan"/>
              </w:rPr>
              <w:t>vid4_url</w:t>
            </w:r>
            <w:bookmarkEnd w:id="163"/>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164"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164"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165"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165"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166" w:name="vid5_url" w:displacedByCustomXml="prev"/>
              <w:p w14:paraId="5E3EDC50" w14:textId="3FAD1D44" w:rsidR="007B2A9A" w:rsidRPr="007B2A9A" w:rsidRDefault="007B2A9A" w:rsidP="007B2A9A">
                <w:pPr>
                  <w:rPr>
                    <w:highlight w:val="cyan"/>
                  </w:rPr>
                </w:pPr>
                <w:r w:rsidRPr="007B2A9A">
                  <w:rPr>
                    <w:highlight w:val="cyan"/>
                  </w:rPr>
                  <w:t>vid5_url</w:t>
                </w:r>
              </w:p>
              <w:bookmarkEnd w:id="166"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167"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167"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168"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168"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169" w:name="vid6_url" w:displacedByCustomXml="prev"/>
              <w:p w14:paraId="225E03CF" w14:textId="65C2ED89" w:rsidR="007B2A9A" w:rsidRPr="007B2A9A" w:rsidRDefault="007B2A9A" w:rsidP="007B2A9A">
                <w:pPr>
                  <w:rPr>
                    <w:highlight w:val="cyan"/>
                  </w:rPr>
                </w:pPr>
                <w:r w:rsidRPr="007B2A9A">
                  <w:rPr>
                    <w:highlight w:val="cyan"/>
                  </w:rPr>
                  <w:t>vid6_url</w:t>
                </w:r>
              </w:p>
              <w:bookmarkEnd w:id="169"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170"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170"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17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171" w:displacedByCustomXml="next"/>
            </w:sdtContent>
          </w:sdt>
        </w:tc>
        <w:tc>
          <w:tcPr>
            <w:tcW w:w="2051" w:type="dxa"/>
          </w:tcPr>
          <w:bookmarkStart w:id="17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172" w:displacedByCustomXml="prev"/>
        </w:tc>
        <w:tc>
          <w:tcPr>
            <w:tcW w:w="2485" w:type="dxa"/>
          </w:tcPr>
          <w:bookmarkStart w:id="17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173" w:displacedByCustomXml="prev"/>
        </w:tc>
        <w:tc>
          <w:tcPr>
            <w:tcW w:w="4111" w:type="dxa"/>
          </w:tcPr>
          <w:bookmarkStart w:id="17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174" w:displacedByCustomXml="prev"/>
        </w:tc>
        <w:tc>
          <w:tcPr>
            <w:tcW w:w="2977" w:type="dxa"/>
          </w:tcPr>
          <w:bookmarkStart w:id="17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17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176" w:name="resource2_type" w:displacedByCustomXml="prev"/>
              <w:p w14:paraId="10F35361" w14:textId="48F4FA22" w:rsidR="003C28E2" w:rsidRPr="003816BD" w:rsidRDefault="003C28E2" w:rsidP="003C28E2">
                <w:r w:rsidRPr="003816BD">
                  <w:t>resource2_</w:t>
                </w:r>
                <w:r>
                  <w:t>type</w:t>
                </w:r>
              </w:p>
              <w:bookmarkEnd w:id="176" w:displacedByCustomXml="next"/>
            </w:sdtContent>
          </w:sdt>
        </w:tc>
        <w:tc>
          <w:tcPr>
            <w:tcW w:w="2051" w:type="dxa"/>
          </w:tcPr>
          <w:bookmarkStart w:id="17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177" w:displacedByCustomXml="prev"/>
        </w:tc>
        <w:tc>
          <w:tcPr>
            <w:tcW w:w="2485" w:type="dxa"/>
          </w:tcPr>
          <w:bookmarkStart w:id="17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178" w:displacedByCustomXml="prev"/>
        </w:tc>
        <w:tc>
          <w:tcPr>
            <w:tcW w:w="4111" w:type="dxa"/>
          </w:tcPr>
          <w:bookmarkStart w:id="17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179" w:displacedByCustomXml="prev"/>
        </w:tc>
        <w:tc>
          <w:tcPr>
            <w:tcW w:w="2977" w:type="dxa"/>
          </w:tcPr>
          <w:bookmarkStart w:id="18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18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181" w:name="resource3_type" w:displacedByCustomXml="prev"/>
              <w:p w14:paraId="7794797D" w14:textId="4FF7AA24" w:rsidR="003C28E2" w:rsidRPr="003816BD" w:rsidRDefault="003C28E2" w:rsidP="003C28E2">
                <w:r w:rsidRPr="003816BD">
                  <w:t>resource</w:t>
                </w:r>
                <w:r>
                  <w:t>3</w:t>
                </w:r>
                <w:r w:rsidRPr="003816BD">
                  <w:t>_</w:t>
                </w:r>
                <w:r>
                  <w:t>type</w:t>
                </w:r>
              </w:p>
              <w:bookmarkEnd w:id="181" w:displacedByCustomXml="next"/>
            </w:sdtContent>
          </w:sdt>
        </w:tc>
        <w:tc>
          <w:tcPr>
            <w:tcW w:w="2051" w:type="dxa"/>
          </w:tcPr>
          <w:bookmarkStart w:id="18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182" w:displacedByCustomXml="prev"/>
        </w:tc>
        <w:tc>
          <w:tcPr>
            <w:tcW w:w="2485" w:type="dxa"/>
          </w:tcPr>
          <w:bookmarkStart w:id="18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183" w:displacedByCustomXml="prev"/>
        </w:tc>
        <w:tc>
          <w:tcPr>
            <w:tcW w:w="4111" w:type="dxa"/>
          </w:tcPr>
          <w:bookmarkStart w:id="18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184" w:displacedByCustomXml="prev"/>
        </w:tc>
        <w:tc>
          <w:tcPr>
            <w:tcW w:w="2977" w:type="dxa"/>
          </w:tcPr>
          <w:bookmarkStart w:id="18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185" w:displacedByCustomXml="prev"/>
        </w:tc>
      </w:tr>
      <w:tr w:rsidR="003C28E2" w:rsidRPr="003816BD" w14:paraId="55D4A0E5" w14:textId="77777777" w:rsidTr="00AC346A">
        <w:tc>
          <w:tcPr>
            <w:tcW w:w="1696" w:type="dxa"/>
          </w:tcPr>
          <w:bookmarkStart w:id="18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186" w:displacedByCustomXml="prev"/>
        </w:tc>
        <w:tc>
          <w:tcPr>
            <w:tcW w:w="2051" w:type="dxa"/>
          </w:tcPr>
          <w:bookmarkStart w:id="18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187" w:displacedByCustomXml="prev"/>
        </w:tc>
        <w:tc>
          <w:tcPr>
            <w:tcW w:w="2485" w:type="dxa"/>
          </w:tcPr>
          <w:bookmarkStart w:id="18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188" w:displacedByCustomXml="prev"/>
        </w:tc>
        <w:tc>
          <w:tcPr>
            <w:tcW w:w="4111" w:type="dxa"/>
          </w:tcPr>
          <w:bookmarkStart w:id="18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189" w:displacedByCustomXml="prev"/>
        </w:tc>
        <w:tc>
          <w:tcPr>
            <w:tcW w:w="2977" w:type="dxa"/>
          </w:tcPr>
          <w:bookmarkStart w:id="19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190" w:displacedByCustomXml="prev"/>
        </w:tc>
      </w:tr>
      <w:tr w:rsidR="003C28E2" w:rsidRPr="003816BD" w14:paraId="0B17F559" w14:textId="77777777" w:rsidTr="00AC346A">
        <w:tc>
          <w:tcPr>
            <w:tcW w:w="1696" w:type="dxa"/>
          </w:tcPr>
          <w:bookmarkStart w:id="19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191" w:displacedByCustomXml="prev"/>
        </w:tc>
        <w:tc>
          <w:tcPr>
            <w:tcW w:w="2051" w:type="dxa"/>
          </w:tcPr>
          <w:bookmarkStart w:id="19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192" w:displacedByCustomXml="prev"/>
        </w:tc>
        <w:tc>
          <w:tcPr>
            <w:tcW w:w="2485" w:type="dxa"/>
          </w:tcPr>
          <w:bookmarkStart w:id="19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193" w:displacedByCustomXml="prev"/>
        </w:tc>
        <w:tc>
          <w:tcPr>
            <w:tcW w:w="4111" w:type="dxa"/>
          </w:tcPr>
          <w:bookmarkStart w:id="19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194" w:displacedByCustomXml="prev"/>
        </w:tc>
        <w:tc>
          <w:tcPr>
            <w:tcW w:w="2977" w:type="dxa"/>
          </w:tcPr>
          <w:bookmarkStart w:id="19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195" w:displacedByCustomXml="prev"/>
        </w:tc>
      </w:tr>
      <w:tr w:rsidR="003C28E2" w:rsidRPr="003816BD" w14:paraId="2FE62E4F" w14:textId="77777777" w:rsidTr="00AC346A">
        <w:tc>
          <w:tcPr>
            <w:tcW w:w="1696" w:type="dxa"/>
          </w:tcPr>
          <w:bookmarkStart w:id="19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196" w:displacedByCustomXml="prev"/>
        </w:tc>
        <w:tc>
          <w:tcPr>
            <w:tcW w:w="2051" w:type="dxa"/>
          </w:tcPr>
          <w:bookmarkStart w:id="19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197" w:displacedByCustomXml="prev"/>
        </w:tc>
        <w:tc>
          <w:tcPr>
            <w:tcW w:w="2485" w:type="dxa"/>
          </w:tcPr>
          <w:bookmarkStart w:id="19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198" w:displacedByCustomXml="prev"/>
        </w:tc>
        <w:tc>
          <w:tcPr>
            <w:tcW w:w="4111" w:type="dxa"/>
          </w:tcPr>
          <w:bookmarkStart w:id="19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199" w:displacedByCustomXml="prev"/>
        </w:tc>
        <w:tc>
          <w:tcPr>
            <w:tcW w:w="2977" w:type="dxa"/>
          </w:tcPr>
          <w:bookmarkStart w:id="20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200" w:displacedByCustomXml="prev"/>
        </w:tc>
      </w:tr>
      <w:tr w:rsidR="003C28E2" w:rsidRPr="003816BD" w14:paraId="309201AA" w14:textId="77777777" w:rsidTr="00AC346A">
        <w:tc>
          <w:tcPr>
            <w:tcW w:w="1696" w:type="dxa"/>
          </w:tcPr>
          <w:bookmarkStart w:id="20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201" w:displacedByCustomXml="prev"/>
        </w:tc>
        <w:tc>
          <w:tcPr>
            <w:tcW w:w="2051" w:type="dxa"/>
          </w:tcPr>
          <w:bookmarkStart w:id="20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202" w:displacedByCustomXml="prev"/>
        </w:tc>
        <w:tc>
          <w:tcPr>
            <w:tcW w:w="2485" w:type="dxa"/>
          </w:tcPr>
          <w:sdt>
            <w:sdtPr>
              <w:id w:val="-1678262309"/>
              <w:placeholder>
                <w:docPart w:val="DefaultPlaceholder_-1854013440"/>
              </w:placeholder>
            </w:sdtPr>
            <w:sdtContent>
              <w:bookmarkStart w:id="203" w:name="resource7_note" w:displacedByCustomXml="prev"/>
              <w:p w14:paraId="024A12DD" w14:textId="78617617" w:rsidR="003C28E2" w:rsidRPr="003816BD" w:rsidRDefault="003C28E2" w:rsidP="003C28E2">
                <w:r w:rsidRPr="003816BD">
                  <w:t>resource7_note</w:t>
                </w:r>
              </w:p>
              <w:bookmarkEnd w:id="203" w:displacedByCustomXml="next"/>
            </w:sdtContent>
          </w:sdt>
        </w:tc>
        <w:tc>
          <w:tcPr>
            <w:tcW w:w="4111" w:type="dxa"/>
          </w:tcPr>
          <w:sdt>
            <w:sdtPr>
              <w:id w:val="-5061431"/>
              <w:placeholder>
                <w:docPart w:val="DefaultPlaceholder_-1854013440"/>
              </w:placeholder>
            </w:sdtPr>
            <w:sdtContent>
              <w:bookmarkStart w:id="204" w:name="resource7_url" w:displacedByCustomXml="prev"/>
              <w:p w14:paraId="51FFFCC9" w14:textId="7C05A6B8" w:rsidR="003C28E2" w:rsidRPr="003816BD" w:rsidRDefault="003C28E2" w:rsidP="003C28E2">
                <w:r w:rsidRPr="003816BD">
                  <w:t>resource7_url</w:t>
                </w:r>
              </w:p>
              <w:bookmarkEnd w:id="204" w:displacedByCustomXml="next"/>
            </w:sdtContent>
          </w:sdt>
        </w:tc>
        <w:tc>
          <w:tcPr>
            <w:tcW w:w="2977" w:type="dxa"/>
          </w:tcPr>
          <w:bookmarkStart w:id="20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205" w:displacedByCustomXml="prev"/>
        </w:tc>
      </w:tr>
      <w:tr w:rsidR="008162AD" w:rsidRPr="003816BD" w14:paraId="6C75751B" w14:textId="77777777" w:rsidTr="00AC346A">
        <w:tc>
          <w:tcPr>
            <w:tcW w:w="1696" w:type="dxa"/>
          </w:tcPr>
          <w:bookmarkStart w:id="20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206" w:displacedByCustomXml="prev"/>
        </w:tc>
        <w:tc>
          <w:tcPr>
            <w:tcW w:w="2051" w:type="dxa"/>
          </w:tcPr>
          <w:bookmarkStart w:id="20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207" w:displacedByCustomXml="prev"/>
        </w:tc>
        <w:tc>
          <w:tcPr>
            <w:tcW w:w="2485" w:type="dxa"/>
          </w:tcPr>
          <w:bookmarkStart w:id="20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208" w:displacedByCustomXml="prev"/>
        </w:tc>
        <w:tc>
          <w:tcPr>
            <w:tcW w:w="4111" w:type="dxa"/>
          </w:tcPr>
          <w:bookmarkStart w:id="20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209" w:displacedByCustomXml="prev"/>
        </w:tc>
        <w:tc>
          <w:tcPr>
            <w:tcW w:w="2977" w:type="dxa"/>
          </w:tcPr>
          <w:bookmarkStart w:id="21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210" w:displacedByCustomXml="prev"/>
        </w:tc>
      </w:tr>
      <w:tr w:rsidR="008162AD" w:rsidRPr="003816BD" w14:paraId="16C51155" w14:textId="77777777" w:rsidTr="00AC346A">
        <w:tc>
          <w:tcPr>
            <w:tcW w:w="1696" w:type="dxa"/>
          </w:tcPr>
          <w:bookmarkStart w:id="21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211" w:displacedByCustomXml="prev"/>
        </w:tc>
        <w:tc>
          <w:tcPr>
            <w:tcW w:w="2051" w:type="dxa"/>
          </w:tcPr>
          <w:bookmarkStart w:id="21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212" w:displacedByCustomXml="prev"/>
        </w:tc>
        <w:tc>
          <w:tcPr>
            <w:tcW w:w="2485" w:type="dxa"/>
          </w:tcPr>
          <w:bookmarkStart w:id="21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213" w:displacedByCustomXml="prev"/>
        </w:tc>
        <w:tc>
          <w:tcPr>
            <w:tcW w:w="4111" w:type="dxa"/>
          </w:tcPr>
          <w:bookmarkStart w:id="21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214" w:displacedByCustomXml="prev"/>
        </w:tc>
        <w:tc>
          <w:tcPr>
            <w:tcW w:w="2977" w:type="dxa"/>
          </w:tcPr>
          <w:bookmarkStart w:id="21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215" w:displacedByCustomXml="prev"/>
        </w:tc>
      </w:tr>
      <w:tr w:rsidR="008162AD" w:rsidRPr="003816BD" w14:paraId="655D7955" w14:textId="77777777" w:rsidTr="00AC346A">
        <w:tc>
          <w:tcPr>
            <w:tcW w:w="1696" w:type="dxa"/>
          </w:tcPr>
          <w:bookmarkStart w:id="21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216" w:displacedByCustomXml="prev"/>
        </w:tc>
        <w:tc>
          <w:tcPr>
            <w:tcW w:w="2051" w:type="dxa"/>
          </w:tcPr>
          <w:bookmarkStart w:id="21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217" w:displacedByCustomXml="prev"/>
        </w:tc>
        <w:tc>
          <w:tcPr>
            <w:tcW w:w="2485" w:type="dxa"/>
          </w:tcPr>
          <w:sdt>
            <w:sdtPr>
              <w:id w:val="-504352653"/>
              <w:placeholder>
                <w:docPart w:val="DefaultPlaceholder_-1854013440"/>
              </w:placeholder>
            </w:sdtPr>
            <w:sdtContent>
              <w:bookmarkStart w:id="218" w:name="resource10_note" w:displacedByCustomXml="prev"/>
              <w:p w14:paraId="69E6656D" w14:textId="6C8CCF48" w:rsidR="008162AD" w:rsidRDefault="008162AD" w:rsidP="008162AD">
                <w:r w:rsidRPr="008D6F33">
                  <w:t>resource</w:t>
                </w:r>
                <w:r>
                  <w:t>10</w:t>
                </w:r>
                <w:r w:rsidRPr="008D6F33">
                  <w:t>_note</w:t>
                </w:r>
              </w:p>
              <w:bookmarkEnd w:id="218" w:displacedByCustomXml="next"/>
            </w:sdtContent>
          </w:sdt>
        </w:tc>
        <w:tc>
          <w:tcPr>
            <w:tcW w:w="4111" w:type="dxa"/>
          </w:tcPr>
          <w:bookmarkStart w:id="21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219" w:displacedByCustomXml="prev"/>
        </w:tc>
        <w:tc>
          <w:tcPr>
            <w:tcW w:w="2977" w:type="dxa"/>
          </w:tcPr>
          <w:bookmarkStart w:id="22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220" w:displacedByCustomXml="prev"/>
        </w:tc>
      </w:tr>
      <w:tr w:rsidR="008162AD" w:rsidRPr="003816BD" w14:paraId="073E9CC1" w14:textId="77777777" w:rsidTr="00AC346A">
        <w:tc>
          <w:tcPr>
            <w:tcW w:w="1696" w:type="dxa"/>
          </w:tcPr>
          <w:bookmarkStart w:id="22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221" w:displacedByCustomXml="prev"/>
        </w:tc>
        <w:tc>
          <w:tcPr>
            <w:tcW w:w="2051" w:type="dxa"/>
          </w:tcPr>
          <w:bookmarkStart w:id="22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222" w:displacedByCustomXml="prev"/>
        </w:tc>
        <w:tc>
          <w:tcPr>
            <w:tcW w:w="2485" w:type="dxa"/>
          </w:tcPr>
          <w:bookmarkStart w:id="22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223" w:displacedByCustomXml="prev"/>
        </w:tc>
        <w:tc>
          <w:tcPr>
            <w:tcW w:w="4111" w:type="dxa"/>
          </w:tcPr>
          <w:bookmarkStart w:id="22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224" w:displacedByCustomXml="prev"/>
        </w:tc>
        <w:tc>
          <w:tcPr>
            <w:tcW w:w="2977" w:type="dxa"/>
          </w:tcPr>
          <w:bookmarkStart w:id="22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225" w:displacedByCustomXml="prev"/>
        </w:tc>
      </w:tr>
      <w:tr w:rsidR="008162AD" w:rsidRPr="003816BD" w14:paraId="03F5E589" w14:textId="77777777" w:rsidTr="00AC346A">
        <w:tc>
          <w:tcPr>
            <w:tcW w:w="1696" w:type="dxa"/>
          </w:tcPr>
          <w:bookmarkStart w:id="22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226" w:displacedByCustomXml="prev"/>
        </w:tc>
        <w:tc>
          <w:tcPr>
            <w:tcW w:w="2051" w:type="dxa"/>
          </w:tcPr>
          <w:bookmarkStart w:id="22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227" w:displacedByCustomXml="prev"/>
        </w:tc>
        <w:tc>
          <w:tcPr>
            <w:tcW w:w="2485" w:type="dxa"/>
          </w:tcPr>
          <w:bookmarkStart w:id="22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228" w:displacedByCustomXml="prev"/>
        </w:tc>
        <w:tc>
          <w:tcPr>
            <w:tcW w:w="4111" w:type="dxa"/>
          </w:tcPr>
          <w:bookmarkStart w:id="22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229" w:displacedByCustomXml="prev"/>
        </w:tc>
        <w:tc>
          <w:tcPr>
            <w:tcW w:w="2977" w:type="dxa"/>
          </w:tcPr>
          <w:bookmarkStart w:id="23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230" w:displacedByCustomXml="prev"/>
        </w:tc>
      </w:tr>
      <w:tr w:rsidR="008162AD" w:rsidRPr="003816BD" w14:paraId="1C0DC354" w14:textId="77777777" w:rsidTr="00AC346A">
        <w:tc>
          <w:tcPr>
            <w:tcW w:w="1696" w:type="dxa"/>
          </w:tcPr>
          <w:bookmarkStart w:id="23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231" w:displacedByCustomXml="prev"/>
        </w:tc>
        <w:tc>
          <w:tcPr>
            <w:tcW w:w="2051" w:type="dxa"/>
          </w:tcPr>
          <w:bookmarkStart w:id="23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232" w:displacedByCustomXml="prev"/>
        </w:tc>
        <w:tc>
          <w:tcPr>
            <w:tcW w:w="2485" w:type="dxa"/>
          </w:tcPr>
          <w:bookmarkStart w:id="23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233" w:displacedByCustomXml="prev"/>
        </w:tc>
        <w:tc>
          <w:tcPr>
            <w:tcW w:w="4111" w:type="dxa"/>
          </w:tcPr>
          <w:bookmarkStart w:id="23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234" w:displacedByCustomXml="prev"/>
        </w:tc>
        <w:tc>
          <w:tcPr>
            <w:tcW w:w="2977" w:type="dxa"/>
          </w:tcPr>
          <w:bookmarkStart w:id="23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235" w:displacedByCustomXml="prev"/>
        </w:tc>
      </w:tr>
      <w:tr w:rsidR="008162AD" w:rsidRPr="003816BD" w14:paraId="4B8A338F" w14:textId="77777777" w:rsidTr="00AC346A">
        <w:tc>
          <w:tcPr>
            <w:tcW w:w="1696" w:type="dxa"/>
          </w:tcPr>
          <w:bookmarkStart w:id="23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236" w:displacedByCustomXml="prev"/>
        </w:tc>
        <w:tc>
          <w:tcPr>
            <w:tcW w:w="2051" w:type="dxa"/>
          </w:tcPr>
          <w:bookmarkStart w:id="23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237" w:displacedByCustomXml="prev"/>
        </w:tc>
        <w:tc>
          <w:tcPr>
            <w:tcW w:w="2485" w:type="dxa"/>
          </w:tcPr>
          <w:bookmarkStart w:id="23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238" w:displacedByCustomXml="prev"/>
        </w:tc>
        <w:tc>
          <w:tcPr>
            <w:tcW w:w="4111" w:type="dxa"/>
          </w:tcPr>
          <w:bookmarkStart w:id="23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239" w:displacedByCustomXml="prev"/>
        </w:tc>
        <w:tc>
          <w:tcPr>
            <w:tcW w:w="2977" w:type="dxa"/>
          </w:tcPr>
          <w:bookmarkStart w:id="24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240" w:displacedByCustomXml="prev"/>
        </w:tc>
      </w:tr>
      <w:tr w:rsidR="008162AD" w:rsidRPr="003816BD" w14:paraId="7142E79C" w14:textId="77777777" w:rsidTr="00AC346A">
        <w:tc>
          <w:tcPr>
            <w:tcW w:w="1696" w:type="dxa"/>
          </w:tcPr>
          <w:bookmarkStart w:id="24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241" w:displacedByCustomXml="prev"/>
        </w:tc>
        <w:tc>
          <w:tcPr>
            <w:tcW w:w="2051" w:type="dxa"/>
          </w:tcPr>
          <w:bookmarkStart w:id="24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242" w:displacedByCustomXml="prev"/>
        </w:tc>
        <w:tc>
          <w:tcPr>
            <w:tcW w:w="2485" w:type="dxa"/>
          </w:tcPr>
          <w:bookmarkStart w:id="24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243" w:displacedByCustomXml="prev"/>
        </w:tc>
        <w:tc>
          <w:tcPr>
            <w:tcW w:w="4111" w:type="dxa"/>
          </w:tcPr>
          <w:bookmarkStart w:id="24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244" w:displacedByCustomXml="prev"/>
        </w:tc>
        <w:tc>
          <w:tcPr>
            <w:tcW w:w="2977" w:type="dxa"/>
          </w:tcPr>
          <w:bookmarkStart w:id="24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245" w:displacedByCustomXml="prev"/>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246"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246"/>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247"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247"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8" w:author="Cassie Stevenson" w:date="2024-09-06T20:10:00Z" w:initials="CS">
    <w:p w14:paraId="776C7734" w14:textId="77777777" w:rsidR="000E4BE4" w:rsidRDefault="000E4BE4" w:rsidP="000E4BE4">
      <w:pPr>
        <w:pStyle w:val="CommentText"/>
      </w:pPr>
      <w:r>
        <w:rPr>
          <w:rStyle w:val="CommentReference"/>
        </w:rPr>
        <w:annotationRef/>
      </w:r>
      <w:r>
        <w:t>Maybe a bit more on when they are useful vs. when they should not be used?</w:t>
      </w:r>
    </w:p>
  </w:comment>
  <w:comment w:id="47" w:author="Cassie Stevenson" w:date="2024-09-06T20:06:00Z" w:initials="CS">
    <w:p w14:paraId="4934FF63" w14:textId="62C00FF5" w:rsidR="005D654F" w:rsidRDefault="005D654F" w:rsidP="005D654F">
      <w:pPr>
        <w:pStyle w:val="CommentText"/>
      </w:pPr>
      <w:r>
        <w:rPr>
          <w:rStyle w:val="CommentReference"/>
        </w:rPr>
        <w:annotationRef/>
      </w:r>
      <w:r>
        <w:t xml:space="preserve">Might put this after “checklist” </w:t>
      </w:r>
    </w:p>
  </w:comment>
  <w:comment w:id="73" w:author="Cassie Stevenson" w:date="2024-09-06T20:25:00Z" w:initials="CS">
    <w:p w14:paraId="037FD12E" w14:textId="77777777" w:rsidR="001F7C39" w:rsidRDefault="001F7C39" w:rsidP="001F7C39">
      <w:pPr>
        <w:pStyle w:val="CommentText"/>
      </w:pPr>
      <w:r>
        <w:rPr>
          <w:rStyle w:val="CommentReference"/>
        </w:rPr>
        <w:annotationRef/>
      </w:r>
      <w:r>
        <w:t>Don’t know how, but would be best if we can rephrase in a way that’s easier to understand</w:t>
      </w:r>
    </w:p>
  </w:comment>
  <w:comment w:id="89" w:author="Cassie Stevenson" w:date="2024-09-06T20:28:00Z" w:initials="CS">
    <w:p w14:paraId="6990A205" w14:textId="77777777" w:rsidR="001F7C39" w:rsidRDefault="001F7C39" w:rsidP="001F7C39">
      <w:pPr>
        <w:pStyle w:val="CommentText"/>
      </w:pPr>
      <w:r>
        <w:rPr>
          <w:rStyle w:val="CommentReference"/>
        </w:rPr>
        <w:annotationRef/>
      </w:r>
      <w:r>
        <w:t>And/or cams wont be out for long.</w:t>
      </w:r>
    </w:p>
  </w:comment>
  <w:comment w:id="90" w:author="Cassie Stevenson" w:date="2024-09-06T20:28:00Z" w:initials="CS">
    <w:p w14:paraId="6F231D9F" w14:textId="77777777" w:rsidR="001F7C39" w:rsidRDefault="001F7C39" w:rsidP="001F7C39">
      <w:pPr>
        <w:pStyle w:val="CommentText"/>
      </w:pPr>
      <w:r>
        <w:rPr>
          <w:rStyle w:val="CommentReference"/>
        </w:rPr>
        <w:annotationRef/>
      </w:r>
      <w:r>
        <w:t>advanced</w:t>
      </w:r>
    </w:p>
  </w:comment>
  <w:comment w:id="91" w:author="Cassie Stevenson" w:date="2024-09-06T20:30:00Z" w:initials="CS">
    <w:p w14:paraId="0A721AC1" w14:textId="77777777" w:rsidR="001F7C39" w:rsidRDefault="001F7C39" w:rsidP="001F7C39">
      <w:pPr>
        <w:pStyle w:val="CommentText"/>
      </w:pPr>
      <w:r>
        <w:rPr>
          <w:rStyle w:val="CommentReference"/>
        </w:rPr>
        <w:annotationRef/>
      </w:r>
      <w:r>
        <w:t>Or something to point out this is alternative to “well 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6C7734" w15:done="0"/>
  <w15:commentEx w15:paraId="4934FF63" w15:done="0"/>
  <w15:commentEx w15:paraId="037FD12E" w15:done="0"/>
  <w15:commentEx w15:paraId="6990A205" w15:done="0"/>
  <w15:commentEx w15:paraId="6F231D9F" w15:done="0"/>
  <w15:commentEx w15:paraId="0A721A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9602C4" w16cex:dateUtc="2024-09-07T02:10:00Z"/>
  <w16cex:commentExtensible w16cex:durableId="3322E94D" w16cex:dateUtc="2024-09-07T02:06:00Z"/>
  <w16cex:commentExtensible w16cex:durableId="6C8E37CC" w16cex:dateUtc="2024-09-07T02:25:00Z"/>
  <w16cex:commentExtensible w16cex:durableId="6EF8C5C8" w16cex:dateUtc="2024-09-07T02:28:00Z"/>
  <w16cex:commentExtensible w16cex:durableId="5A79BA1E" w16cex:dateUtc="2024-09-07T02:28:00Z"/>
  <w16cex:commentExtensible w16cex:durableId="1EB4D6AE" w16cex:dateUtc="2024-09-07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6C7734" w16cid:durableId="079602C4"/>
  <w16cid:commentId w16cid:paraId="4934FF63" w16cid:durableId="3322E94D"/>
  <w16cid:commentId w16cid:paraId="037FD12E" w16cid:durableId="6C8E37CC"/>
  <w16cid:commentId w16cid:paraId="6990A205" w16cid:durableId="6EF8C5C8"/>
  <w16cid:commentId w16cid:paraId="6F231D9F" w16cid:durableId="5A79BA1E"/>
  <w16cid:commentId w16cid:paraId="0A721AC1" w16cid:durableId="1EB4D6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048F5" w14:textId="77777777" w:rsidR="00194B9E" w:rsidRDefault="00194B9E" w:rsidP="00284F19">
      <w:r>
        <w:separator/>
      </w:r>
    </w:p>
  </w:endnote>
  <w:endnote w:type="continuationSeparator" w:id="0">
    <w:p w14:paraId="256FBA6F" w14:textId="77777777" w:rsidR="00194B9E" w:rsidRDefault="00194B9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F9DD1" w14:textId="77777777" w:rsidR="00194B9E" w:rsidRDefault="00194B9E" w:rsidP="00284F19">
      <w:r>
        <w:separator/>
      </w:r>
    </w:p>
  </w:footnote>
  <w:footnote w:type="continuationSeparator" w:id="0">
    <w:p w14:paraId="19007B79" w14:textId="77777777" w:rsidR="00194B9E" w:rsidRDefault="00194B9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3CEE"/>
    <w:rsid w:val="000B4A22"/>
    <w:rsid w:val="000C0963"/>
    <w:rsid w:val="000C61BE"/>
    <w:rsid w:val="000D4D0C"/>
    <w:rsid w:val="000E1275"/>
    <w:rsid w:val="000E4BE4"/>
    <w:rsid w:val="000E7681"/>
    <w:rsid w:val="000F23C7"/>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4B9E"/>
    <w:rsid w:val="001B5381"/>
    <w:rsid w:val="001C01FF"/>
    <w:rsid w:val="001D19EF"/>
    <w:rsid w:val="001D71B1"/>
    <w:rsid w:val="001D765B"/>
    <w:rsid w:val="001E275F"/>
    <w:rsid w:val="001E61D4"/>
    <w:rsid w:val="001F372A"/>
    <w:rsid w:val="001F7BB0"/>
    <w:rsid w:val="001F7C39"/>
    <w:rsid w:val="00204406"/>
    <w:rsid w:val="00212D5B"/>
    <w:rsid w:val="00215DBF"/>
    <w:rsid w:val="00230D16"/>
    <w:rsid w:val="00231CF6"/>
    <w:rsid w:val="00237331"/>
    <w:rsid w:val="00250730"/>
    <w:rsid w:val="00253BBE"/>
    <w:rsid w:val="0025429D"/>
    <w:rsid w:val="00272D12"/>
    <w:rsid w:val="00274948"/>
    <w:rsid w:val="00284F19"/>
    <w:rsid w:val="002A3804"/>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67AB"/>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67352"/>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D654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25033"/>
    <w:rsid w:val="00737CE8"/>
    <w:rsid w:val="007457B3"/>
    <w:rsid w:val="00760922"/>
    <w:rsid w:val="007655B9"/>
    <w:rsid w:val="00770452"/>
    <w:rsid w:val="00771962"/>
    <w:rsid w:val="00775B0F"/>
    <w:rsid w:val="00787B08"/>
    <w:rsid w:val="0079101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E5782"/>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F521F39251343D3B47E48A73E685D13"/>
        <w:category>
          <w:name w:val="General"/>
          <w:gallery w:val="placeholder"/>
        </w:category>
        <w:types>
          <w:type w:val="bbPlcHdr"/>
        </w:types>
        <w:behaviors>
          <w:behavior w:val="content"/>
        </w:behaviors>
        <w:guid w:val="{FE6B54CE-0A54-4164-9291-1E721AC3E6C4}"/>
      </w:docPartPr>
      <w:docPartBody>
        <w:p w:rsidR="00000000" w:rsidRDefault="00DB0A5A" w:rsidP="00DB0A5A">
          <w:pPr>
            <w:pStyle w:val="7F521F39251343D3B47E48A73E685D1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C01FF"/>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46735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022C"/>
    <w:rsid w:val="00CB1A99"/>
    <w:rsid w:val="00CB1F93"/>
    <w:rsid w:val="00CF7ABD"/>
    <w:rsid w:val="00D14B2F"/>
    <w:rsid w:val="00D27445"/>
    <w:rsid w:val="00D43049"/>
    <w:rsid w:val="00D463DC"/>
    <w:rsid w:val="00D5383B"/>
    <w:rsid w:val="00D5746F"/>
    <w:rsid w:val="00D815C6"/>
    <w:rsid w:val="00D8487C"/>
    <w:rsid w:val="00DA2F3E"/>
    <w:rsid w:val="00DB0A5A"/>
    <w:rsid w:val="00DE1F65"/>
    <w:rsid w:val="00DE5DEB"/>
    <w:rsid w:val="00DF1C1C"/>
    <w:rsid w:val="00E016AB"/>
    <w:rsid w:val="00E17069"/>
    <w:rsid w:val="00E1791F"/>
    <w:rsid w:val="00E32B5C"/>
    <w:rsid w:val="00E45A54"/>
    <w:rsid w:val="00E7251E"/>
    <w:rsid w:val="00E866FC"/>
    <w:rsid w:val="00E91625"/>
    <w:rsid w:val="00EC2828"/>
    <w:rsid w:val="00F03ED6"/>
    <w:rsid w:val="00F04C5D"/>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A5A"/>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67CD44D61154A1C98EC3C2805CF2100">
    <w:name w:val="B67CD44D61154A1C98EC3C2805CF2100"/>
    <w:rsid w:val="00DB0A5A"/>
  </w:style>
  <w:style w:type="paragraph" w:customStyle="1" w:styleId="7F521F39251343D3B47E48A73E685D13">
    <w:name w:val="7F521F39251343D3B47E48A73E685D13"/>
    <w:rsid w:val="00DB0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2024-08-21T18:33:00Z</dcterms:created>
  <dcterms:modified xsi:type="dcterms:W3CDTF">2024-09-07T02:38:00Z</dcterms:modified>
</cp:coreProperties>
</file>