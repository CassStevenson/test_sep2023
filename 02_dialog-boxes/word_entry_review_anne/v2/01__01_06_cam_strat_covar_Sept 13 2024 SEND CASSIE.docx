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 xml:space="preserve">green = does not need to be </w:t>
      </w:r>
      <w:proofErr w:type="spellStart"/>
      <w:r w:rsidRPr="00215DBF">
        <w:rPr>
          <w:sz w:val="20"/>
          <w:szCs w:val="20"/>
          <w:highlight w:val="green"/>
        </w:rPr>
        <w:t>editted</w:t>
      </w:r>
      <w:proofErr w:type="spellEnd"/>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proofErr w:type="spellStart"/>
      <w:r w:rsidRPr="00215DBF">
        <w:rPr>
          <w:sz w:val="20"/>
          <w:szCs w:val="20"/>
        </w:rPr>
        <w:t>ref_id</w:t>
      </w:r>
      <w:proofErr w:type="spellEnd"/>
      <w:r w:rsidRPr="00215DBF">
        <w:rPr>
          <w:sz w:val="20"/>
          <w:szCs w:val="20"/>
        </w:rPr>
        <w:t xml:space="preserve">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 xml:space="preserve">if the reference not present, either add it (if you’re confident that you can follow the format), or add a comment in this doc with the info and I will </w:t>
      </w:r>
      <w:proofErr w:type="gramStart"/>
      <w:r w:rsidRPr="00215DBF">
        <w:rPr>
          <w:sz w:val="20"/>
          <w:szCs w:val="20"/>
        </w:rPr>
        <w:t>adjust</w:t>
      </w:r>
      <w:proofErr w:type="gramEnd"/>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 xml:space="preserve">Ignore everything in the “POPULATE MARKDOWN” </w:t>
      </w:r>
      <w:proofErr w:type="gramStart"/>
      <w:r w:rsidRPr="00215DBF">
        <w:rPr>
          <w:sz w:val="20"/>
          <w:szCs w:val="20"/>
        </w:rPr>
        <w:t>section</w:t>
      </w:r>
      <w:proofErr w:type="gramEnd"/>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 xml:space="preserve">Size of columns in tables and text format do not matter; see note on bold and </w:t>
      </w:r>
      <w:proofErr w:type="spellStart"/>
      <w:r w:rsidRPr="00215DBF">
        <w:rPr>
          <w:sz w:val="20"/>
          <w:szCs w:val="20"/>
        </w:rPr>
        <w:t>italize</w:t>
      </w:r>
      <w:proofErr w:type="spellEnd"/>
      <w:r w:rsidRPr="00215DBF">
        <w:rPr>
          <w:sz w:val="20"/>
          <w:szCs w:val="20"/>
        </w:rPr>
        <w:t xml:space="preserve"> </w:t>
      </w:r>
      <w:proofErr w:type="gramStart"/>
      <w:r w:rsidRPr="00215DBF">
        <w:rPr>
          <w:sz w:val="20"/>
          <w:szCs w:val="20"/>
        </w:rPr>
        <w:t>below</w:t>
      </w:r>
      <w:proofErr w:type="gramEnd"/>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proofErr w:type="gramStart"/>
      <w:r w:rsidRPr="00215DBF">
        <w:rPr>
          <w:sz w:val="20"/>
          <w:szCs w:val="20"/>
          <w:highlight w:val="cyan"/>
        </w:rPr>
        <w:t>glue}`</w:t>
      </w:r>
      <w:proofErr w:type="gramEnd"/>
      <w:r w:rsidRPr="00215DBF">
        <w:rPr>
          <w:sz w:val="20"/>
          <w:szCs w:val="20"/>
          <w:highlight w:val="cyan"/>
        </w:rPr>
        <w:t>`</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w:t>
      </w:r>
      <w:proofErr w:type="spellStart"/>
      <w:r w:rsidRPr="00215DBF">
        <w:rPr>
          <w:sz w:val="20"/>
          <w:szCs w:val="20"/>
        </w:rPr>
        <w:t>br</w:t>
      </w:r>
      <w:proofErr w:type="spellEnd"/>
      <w:r w:rsidRPr="00215DBF">
        <w:rPr>
          <w:sz w:val="20"/>
          <w:szCs w:val="20"/>
        </w:rPr>
        <w:t xml:space="preserve">&gt;” throughout, you can ignore </w:t>
      </w:r>
      <w:proofErr w:type="gramStart"/>
      <w:r w:rsidRPr="00215DBF">
        <w:rPr>
          <w:sz w:val="20"/>
          <w:szCs w:val="20"/>
        </w:rPr>
        <w:t>these</w:t>
      </w:r>
      <w:proofErr w:type="gramEnd"/>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If the topic is NOT related to a question, you can leave “question” as </w:t>
      </w:r>
      <w:proofErr w:type="gramStart"/>
      <w:r w:rsidRPr="00215DBF">
        <w:rPr>
          <w:sz w:val="20"/>
          <w:szCs w:val="20"/>
        </w:rPr>
        <w:t>NULL</w:t>
      </w:r>
      <w:proofErr w:type="gramEnd"/>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“question” here is more for your </w:t>
      </w:r>
      <w:proofErr w:type="gramStart"/>
      <w:r w:rsidRPr="00215DBF">
        <w:rPr>
          <w:sz w:val="20"/>
          <w:szCs w:val="20"/>
        </w:rPr>
        <w:t>reference</w:t>
      </w:r>
      <w:proofErr w:type="gramEnd"/>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w:t>
      </w:r>
      <w:proofErr w:type="gramStart"/>
      <w:r w:rsidRPr="00215DBF">
        <w:rPr>
          <w:sz w:val="20"/>
          <w:szCs w:val="20"/>
        </w:rPr>
        <w:t>approaches;</w:t>
      </w:r>
      <w:proofErr w:type="gramEnd"/>
      <w:r w:rsidRPr="00215DBF">
        <w:rPr>
          <w:sz w:val="20"/>
          <w:szCs w:val="20"/>
        </w:rPr>
        <w:t xml:space="preserve">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 xml:space="preserve">If the topic doesn’t warrant inclusion, you can leave as </w:t>
      </w:r>
      <w:proofErr w:type="gramStart"/>
      <w:r w:rsidRPr="00215DBF">
        <w:rPr>
          <w:sz w:val="20"/>
          <w:szCs w:val="20"/>
        </w:rPr>
        <w:t>NULL</w:t>
      </w:r>
      <w:proofErr w:type="gramEnd"/>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 xml:space="preserve">Placeholders here as “filename” can leave in if not &lt;5 </w:t>
      </w:r>
      <w:proofErr w:type="gramStart"/>
      <w:r w:rsidRPr="00215DBF">
        <w:rPr>
          <w:sz w:val="20"/>
          <w:szCs w:val="20"/>
        </w:rPr>
        <w:t>images</w:t>
      </w:r>
      <w:proofErr w:type="gramEnd"/>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no “&lt;” before the URL text and a “&gt;” after URL in this </w:t>
      </w:r>
      <w:proofErr w:type="gramStart"/>
      <w:r w:rsidRPr="00215DBF">
        <w:rPr>
          <w:sz w:val="20"/>
          <w:szCs w:val="20"/>
        </w:rPr>
        <w:t>case</w:t>
      </w:r>
      <w:proofErr w:type="gramEnd"/>
    </w:p>
    <w:p w14:paraId="7553ADA0" w14:textId="19F6783A" w:rsidR="00215DBF" w:rsidRPr="00215DBF" w:rsidRDefault="00215DBF" w:rsidP="00215DBF">
      <w:pPr>
        <w:pStyle w:val="entrynotes"/>
        <w:numPr>
          <w:ilvl w:val="1"/>
          <w:numId w:val="28"/>
        </w:numPr>
        <w:contextualSpacing/>
        <w:rPr>
          <w:sz w:val="20"/>
          <w:szCs w:val="20"/>
        </w:rPr>
      </w:pPr>
      <w:proofErr w:type="spellStart"/>
      <w:r w:rsidRPr="00215DBF">
        <w:rPr>
          <w:sz w:val="20"/>
          <w:szCs w:val="20"/>
        </w:rPr>
        <w:t>ref_id</w:t>
      </w:r>
      <w:proofErr w:type="spellEnd"/>
      <w:r w:rsidRPr="00215DBF">
        <w:rPr>
          <w:sz w:val="20"/>
          <w:szCs w:val="20"/>
        </w:rPr>
        <w:t xml:space="preserve"> in this example is not correct, just for illustrative </w:t>
      </w:r>
      <w:proofErr w:type="gramStart"/>
      <w:r w:rsidRPr="00215DBF">
        <w:rPr>
          <w:sz w:val="20"/>
          <w:szCs w:val="20"/>
        </w:rPr>
        <w:t>purposes</w:t>
      </w:r>
      <w:proofErr w:type="gramEnd"/>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The </w:t>
      </w:r>
      <w:proofErr w:type="spellStart"/>
      <w:r w:rsidRPr="00215DBF">
        <w:rPr>
          <w:sz w:val="20"/>
          <w:szCs w:val="20"/>
        </w:rPr>
        <w:t>ref_id</w:t>
      </w:r>
      <w:proofErr w:type="spellEnd"/>
      <w:r w:rsidRPr="00215DBF">
        <w:rPr>
          <w:sz w:val="20"/>
          <w:szCs w:val="20"/>
        </w:rPr>
        <w:t xml:space="preserve">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 xml:space="preserve">Type can be something similar to: Article, App/Program, R </w:t>
      </w:r>
      <w:proofErr w:type="gramStart"/>
      <w:r w:rsidRPr="00215DBF">
        <w:rPr>
          <w:sz w:val="20"/>
          <w:szCs w:val="20"/>
        </w:rPr>
        <w:t>package</w:t>
      </w:r>
      <w:proofErr w:type="gramEnd"/>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proofErr w:type="spellStart"/>
            <w:r w:rsidRPr="003C28E2">
              <w:rPr>
                <w:b/>
                <w:bCs/>
                <w:sz w:val="24"/>
              </w:rPr>
              <w:t>info_id</w:t>
            </w:r>
            <w:proofErr w:type="spellEnd"/>
          </w:p>
        </w:tc>
        <w:tc>
          <w:tcPr>
            <w:tcW w:w="11434" w:type="dxa"/>
          </w:tcPr>
          <w:p w14:paraId="1618BE8E" w14:textId="2E8A562D" w:rsidR="0004565D" w:rsidRPr="00E21B5B" w:rsidRDefault="00E21B5B" w:rsidP="00284F19">
            <w:bookmarkStart w:id="0" w:name="info_id"/>
            <w:proofErr w:type="spellStart"/>
            <w:r w:rsidRPr="00147B89">
              <w:t>cam_strat_covar</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0FC4619C" w14:textId="77777777" w:rsidR="00E21B5B" w:rsidDel="009128E5" w:rsidRDefault="00E21B5B" w:rsidP="00E21B5B">
            <w:pPr>
              <w:rPr>
                <w:del w:id="1" w:author="Cassie Stevenson" w:date="2024-09-05T21:00:00Z"/>
              </w:rPr>
            </w:pPr>
          </w:p>
          <w:p w14:paraId="0D325925" w14:textId="77777777" w:rsidR="00E21B5B" w:rsidRDefault="00E21B5B" w:rsidP="00E21B5B"/>
          <w:p w14:paraId="0231CFF6" w14:textId="5A6A6E60" w:rsidR="00E21B5B" w:rsidRDefault="00E21B5B" w:rsidP="00E21B5B">
            <w:r>
              <w:t xml:space="preserve">Do you plan to strategically place camera locations to include multiple differing categories (e.g., different </w:t>
            </w:r>
            <w:r w:rsidR="00146374">
              <w:t xml:space="preserve">habitat </w:t>
            </w:r>
            <w:r>
              <w:t>types, near vs. far from a disturbance</w:t>
            </w:r>
            <w:r w:rsidR="008827C9">
              <w:t>, etc.</w:t>
            </w:r>
            <w:r>
              <w:t>)</w:t>
            </w:r>
          </w:p>
          <w:p w14:paraId="3FA66AFA" w14:textId="483C9A1A" w:rsidR="0004565D" w:rsidRDefault="00E21B5B" w:rsidP="00E21B5B">
            <w:r>
              <w:t xml:space="preserve">If so, how many </w:t>
            </w:r>
            <w:r w:rsidR="00146374">
              <w:t>strata</w:t>
            </w:r>
            <w:r>
              <w:t xml:space="preserve">? (e.g., 5 different habitat types would be 5 </w:t>
            </w:r>
            <w:r w:rsidR="00146374">
              <w:t>strata</w:t>
            </w:r>
            <w:r>
              <w:t>)</w:t>
            </w:r>
          </w:p>
          <w:p w14:paraId="5EF0BDCF" w14:textId="77777777" w:rsidR="00E21B5B" w:rsidRDefault="00E21B5B" w:rsidP="00E21B5B"/>
          <w:p w14:paraId="412B67C0" w14:textId="77777777" w:rsidR="00AE36F2" w:rsidRPr="00F87346" w:rsidRDefault="00AE36F2" w:rsidP="00E21B5B">
            <w:pPr>
              <w:rPr>
                <w:sz w:val="24"/>
                <w:u w:val="single"/>
              </w:rPr>
            </w:pPr>
            <w:r w:rsidRPr="00F87346">
              <w:rPr>
                <w:sz w:val="24"/>
                <w:u w:val="single"/>
              </w:rPr>
              <w:t xml:space="preserve">Relates to: </w:t>
            </w:r>
          </w:p>
          <w:p w14:paraId="1826EAD1" w14:textId="77777777" w:rsidR="00AE36F2" w:rsidRDefault="00AE36F2" w:rsidP="00E21B5B">
            <w:pPr>
              <w:rPr>
                <w:color w:val="FF0000"/>
                <w:sz w:val="24"/>
                <w:u w:val="single"/>
              </w:rPr>
            </w:pPr>
          </w:p>
          <w:p w14:paraId="638B68DF" w14:textId="4F4ACFF8" w:rsidR="00AE36F2" w:rsidRPr="00F87346" w:rsidRDefault="00AE36F2" w:rsidP="00AE36F2">
            <w:pPr>
              <w:rPr>
                <w:sz w:val="24"/>
                <w:u w:val="single"/>
              </w:rPr>
            </w:pPr>
            <w:r w:rsidRPr="00F87346">
              <w:rPr>
                <w:sz w:val="24"/>
                <w:u w:val="single"/>
              </w:rPr>
              <w:t xml:space="preserve">OBJECTIVES - relative abundance, species diversity &amp; richness, </w:t>
            </w:r>
            <w:commentRangeStart w:id="2"/>
            <w:r w:rsidRPr="00F87346">
              <w:rPr>
                <w:sz w:val="24"/>
                <w:u w:val="single"/>
              </w:rPr>
              <w:t>behaviour</w:t>
            </w:r>
            <w:commentRangeEnd w:id="2"/>
            <w:r w:rsidRPr="009128E5">
              <w:rPr>
                <w:rStyle w:val="CommentReference"/>
                <w:rFonts w:ascii="Calibri" w:eastAsia="Calibri" w:hAnsi="Calibri" w:cs="Calibri"/>
                <w:kern w:val="0"/>
                <w:lang w:eastAsia="en-CA"/>
                <w14:ligatures w14:val="none"/>
              </w:rPr>
              <w:commentReference w:id="2"/>
            </w:r>
          </w:p>
          <w:tbl>
            <w:tblPr>
              <w:tblW w:w="6280" w:type="dxa"/>
              <w:tblLook w:val="04A0" w:firstRow="1" w:lastRow="0" w:firstColumn="1" w:lastColumn="0" w:noHBand="0" w:noVBand="1"/>
            </w:tblPr>
            <w:tblGrid>
              <w:gridCol w:w="2880"/>
              <w:gridCol w:w="3400"/>
            </w:tblGrid>
            <w:tr w:rsidR="009128E5" w:rsidRPr="009128E5" w14:paraId="7DC70DE0" w14:textId="77777777" w:rsidTr="009128E5">
              <w:trPr>
                <w:trHeight w:val="285"/>
              </w:trPr>
              <w:tc>
                <w:tcPr>
                  <w:tcW w:w="2880" w:type="dxa"/>
                  <w:tcBorders>
                    <w:top w:val="nil"/>
                    <w:left w:val="nil"/>
                    <w:bottom w:val="nil"/>
                    <w:right w:val="nil"/>
                  </w:tcBorders>
                  <w:shd w:val="clear" w:color="auto" w:fill="auto"/>
                  <w:noWrap/>
                  <w:vAlign w:val="bottom"/>
                  <w:hideMark/>
                </w:tcPr>
                <w:p w14:paraId="445F3132" w14:textId="77777777" w:rsidR="009128E5" w:rsidRPr="009128E5" w:rsidRDefault="009128E5" w:rsidP="009128E5">
                  <w:pPr>
                    <w:rPr>
                      <w:rFonts w:ascii="Times New Roman" w:eastAsia="Times New Roman" w:hAnsi="Times New Roman" w:cs="Times New Roman"/>
                      <w:kern w:val="0"/>
                      <w:sz w:val="20"/>
                      <w:lang w:eastAsia="en-CA"/>
                      <w14:ligatures w14:val="none"/>
                    </w:rPr>
                  </w:pPr>
                </w:p>
              </w:tc>
              <w:tc>
                <w:tcPr>
                  <w:tcW w:w="3400" w:type="dxa"/>
                  <w:tcBorders>
                    <w:top w:val="nil"/>
                    <w:left w:val="nil"/>
                    <w:bottom w:val="nil"/>
                    <w:right w:val="nil"/>
                  </w:tcBorders>
                  <w:shd w:val="clear" w:color="auto" w:fill="auto"/>
                  <w:noWrap/>
                  <w:vAlign w:val="bottom"/>
                  <w:hideMark/>
                </w:tcPr>
                <w:p w14:paraId="12EF34BE" w14:textId="77777777" w:rsidR="009128E5" w:rsidRPr="00F87346" w:rsidRDefault="009128E5" w:rsidP="009128E5">
                  <w:pPr>
                    <w:rPr>
                      <w:rFonts w:ascii="Arial" w:eastAsia="Times New Roman" w:hAnsi="Arial" w:cs="Arial"/>
                      <w:kern w:val="0"/>
                      <w:szCs w:val="22"/>
                      <w:lang w:eastAsia="en-CA"/>
                      <w14:ligatures w14:val="none"/>
                    </w:rPr>
                  </w:pPr>
                  <w:proofErr w:type="spellStart"/>
                  <w:r w:rsidRPr="00F87346">
                    <w:rPr>
                      <w:rFonts w:ascii="Arial" w:eastAsia="Times New Roman" w:hAnsi="Arial" w:cs="Arial"/>
                      <w:kern w:val="0"/>
                      <w:szCs w:val="22"/>
                      <w:lang w:eastAsia="en-CA"/>
                      <w14:ligatures w14:val="none"/>
                    </w:rPr>
                    <w:t>num_cams</w:t>
                  </w:r>
                  <w:proofErr w:type="spellEnd"/>
                  <w:r w:rsidRPr="00F87346">
                    <w:rPr>
                      <w:rFonts w:ascii="Arial" w:eastAsia="Times New Roman" w:hAnsi="Arial" w:cs="Arial"/>
                      <w:kern w:val="0"/>
                      <w:szCs w:val="22"/>
                      <w:lang w:eastAsia="en-CA"/>
                      <w14:ligatures w14:val="none"/>
                    </w:rPr>
                    <w:t xml:space="preserve"> </w:t>
                  </w:r>
                </w:p>
              </w:tc>
            </w:tr>
            <w:tr w:rsidR="009128E5" w:rsidRPr="009128E5" w14:paraId="760876DF" w14:textId="77777777" w:rsidTr="009128E5">
              <w:trPr>
                <w:trHeight w:val="315"/>
              </w:trPr>
              <w:tc>
                <w:tcPr>
                  <w:tcW w:w="2880" w:type="dxa"/>
                  <w:tcBorders>
                    <w:top w:val="nil"/>
                    <w:left w:val="nil"/>
                    <w:bottom w:val="nil"/>
                    <w:right w:val="nil"/>
                  </w:tcBorders>
                  <w:shd w:val="clear" w:color="auto" w:fill="auto"/>
                  <w:noWrap/>
                  <w:vAlign w:val="center"/>
                  <w:hideMark/>
                </w:tcPr>
                <w:p w14:paraId="586C34B2" w14:textId="77777777" w:rsidR="009128E5" w:rsidRPr="00F87346" w:rsidRDefault="009128E5" w:rsidP="009128E5">
                  <w:pPr>
                    <w:rPr>
                      <w:rFonts w:ascii="Calibri" w:eastAsia="Times New Roman" w:hAnsi="Calibri" w:cs="Calibri"/>
                      <w:kern w:val="0"/>
                      <w:sz w:val="24"/>
                      <w:lang w:eastAsia="en-CA"/>
                      <w14:ligatures w14:val="none"/>
                    </w:rPr>
                  </w:pPr>
                  <w:proofErr w:type="spellStart"/>
                  <w:r w:rsidRPr="00F87346">
                    <w:rPr>
                      <w:rFonts w:ascii="Calibri" w:eastAsia="Times New Roman" w:hAnsi="Calibri" w:cs="Calibri"/>
                      <w:kern w:val="0"/>
                      <w:sz w:val="24"/>
                      <w:lang w:eastAsia="en-CA"/>
                      <w14:ligatures w14:val="none"/>
                    </w:rPr>
                    <w:t>mod_divers_rich</w:t>
                  </w:r>
                  <w:proofErr w:type="spellEnd"/>
                </w:p>
              </w:tc>
              <w:tc>
                <w:tcPr>
                  <w:tcW w:w="3400" w:type="dxa"/>
                  <w:tcBorders>
                    <w:top w:val="nil"/>
                    <w:left w:val="nil"/>
                    <w:bottom w:val="nil"/>
                    <w:right w:val="nil"/>
                  </w:tcBorders>
                  <w:shd w:val="clear" w:color="FFC7CE" w:fill="FFC7CE"/>
                  <w:noWrap/>
                  <w:vAlign w:val="center"/>
                  <w:hideMark/>
                </w:tcPr>
                <w:p w14:paraId="4A2E8746" w14:textId="77777777" w:rsidR="009128E5" w:rsidRPr="00F87346" w:rsidRDefault="009128E5" w:rsidP="009128E5">
                  <w:pPr>
                    <w:rPr>
                      <w:rFonts w:ascii="Calibri" w:eastAsia="Times New Roman" w:hAnsi="Calibri" w:cs="Calibri"/>
                      <w:kern w:val="0"/>
                      <w:sz w:val="24"/>
                      <w:lang w:eastAsia="en-CA"/>
                      <w14:ligatures w14:val="none"/>
                    </w:rPr>
                  </w:pPr>
                  <w:r w:rsidRPr="00F87346">
                    <w:rPr>
                      <w:rFonts w:ascii="Calibri" w:eastAsia="Times New Roman" w:hAnsi="Calibri" w:cs="Calibri"/>
                      <w:kern w:val="0"/>
                      <w:sz w:val="24"/>
                      <w:lang w:eastAsia="en-CA"/>
                      <w14:ligatures w14:val="none"/>
                    </w:rPr>
                    <w:t>If stratified, 20-50 per stratum</w:t>
                  </w:r>
                </w:p>
              </w:tc>
            </w:tr>
            <w:tr w:rsidR="009128E5" w:rsidRPr="009128E5" w14:paraId="76F91694" w14:textId="77777777" w:rsidTr="009128E5">
              <w:trPr>
                <w:trHeight w:val="315"/>
              </w:trPr>
              <w:tc>
                <w:tcPr>
                  <w:tcW w:w="2880" w:type="dxa"/>
                  <w:tcBorders>
                    <w:top w:val="nil"/>
                    <w:left w:val="nil"/>
                    <w:bottom w:val="nil"/>
                    <w:right w:val="nil"/>
                  </w:tcBorders>
                  <w:shd w:val="clear" w:color="auto" w:fill="auto"/>
                  <w:noWrap/>
                  <w:vAlign w:val="center"/>
                  <w:hideMark/>
                </w:tcPr>
                <w:p w14:paraId="3DC53F2D" w14:textId="77777777" w:rsidR="009128E5" w:rsidRPr="00F87346" w:rsidRDefault="009128E5" w:rsidP="009128E5">
                  <w:pPr>
                    <w:rPr>
                      <w:rFonts w:ascii="Calibri" w:eastAsia="Times New Roman" w:hAnsi="Calibri" w:cs="Calibri"/>
                      <w:kern w:val="0"/>
                      <w:sz w:val="24"/>
                      <w:lang w:eastAsia="en-CA"/>
                      <w14:ligatures w14:val="none"/>
                    </w:rPr>
                  </w:pPr>
                  <w:proofErr w:type="spellStart"/>
                  <w:r w:rsidRPr="00F87346">
                    <w:rPr>
                      <w:rFonts w:ascii="Calibri" w:eastAsia="Times New Roman" w:hAnsi="Calibri" w:cs="Calibri"/>
                      <w:kern w:val="0"/>
                      <w:sz w:val="24"/>
                      <w:lang w:eastAsia="en-CA"/>
                      <w14:ligatures w14:val="none"/>
                    </w:rPr>
                    <w:t>mod_behaviour</w:t>
                  </w:r>
                  <w:proofErr w:type="spellEnd"/>
                </w:p>
              </w:tc>
              <w:tc>
                <w:tcPr>
                  <w:tcW w:w="3400" w:type="dxa"/>
                  <w:tcBorders>
                    <w:top w:val="nil"/>
                    <w:left w:val="nil"/>
                    <w:bottom w:val="nil"/>
                    <w:right w:val="nil"/>
                  </w:tcBorders>
                  <w:shd w:val="clear" w:color="FFC7CE" w:fill="FFC7CE"/>
                  <w:noWrap/>
                  <w:vAlign w:val="center"/>
                  <w:hideMark/>
                </w:tcPr>
                <w:p w14:paraId="5315660E" w14:textId="77777777" w:rsidR="009128E5" w:rsidRPr="00F87346" w:rsidRDefault="009128E5" w:rsidP="009128E5">
                  <w:pPr>
                    <w:rPr>
                      <w:rFonts w:ascii="Calibri" w:eastAsia="Times New Roman" w:hAnsi="Calibri" w:cs="Calibri"/>
                      <w:kern w:val="0"/>
                      <w:sz w:val="24"/>
                      <w:lang w:eastAsia="en-CA"/>
                      <w14:ligatures w14:val="none"/>
                    </w:rPr>
                  </w:pPr>
                  <w:r w:rsidRPr="00F87346">
                    <w:rPr>
                      <w:rFonts w:ascii="Calibri" w:eastAsia="Times New Roman" w:hAnsi="Calibri" w:cs="Calibri"/>
                      <w:kern w:val="0"/>
                      <w:sz w:val="24"/>
                      <w:lang w:eastAsia="en-CA"/>
                      <w14:ligatures w14:val="none"/>
                    </w:rPr>
                    <w:t>If stratified, &gt; 20 per stratum</w:t>
                  </w:r>
                </w:p>
              </w:tc>
            </w:tr>
            <w:tr w:rsidR="009128E5" w:rsidRPr="009128E5" w14:paraId="4A43D2B3" w14:textId="77777777" w:rsidTr="009128E5">
              <w:trPr>
                <w:trHeight w:val="315"/>
              </w:trPr>
              <w:tc>
                <w:tcPr>
                  <w:tcW w:w="2880" w:type="dxa"/>
                  <w:tcBorders>
                    <w:top w:val="nil"/>
                    <w:left w:val="nil"/>
                    <w:bottom w:val="nil"/>
                    <w:right w:val="nil"/>
                  </w:tcBorders>
                  <w:shd w:val="clear" w:color="auto" w:fill="auto"/>
                  <w:noWrap/>
                  <w:vAlign w:val="center"/>
                  <w:hideMark/>
                </w:tcPr>
                <w:p w14:paraId="4CE41065" w14:textId="77777777" w:rsidR="009128E5" w:rsidRPr="00F87346" w:rsidRDefault="009128E5" w:rsidP="009128E5">
                  <w:pPr>
                    <w:rPr>
                      <w:rFonts w:ascii="Calibri" w:eastAsia="Times New Roman" w:hAnsi="Calibri" w:cs="Calibri"/>
                      <w:kern w:val="0"/>
                      <w:sz w:val="24"/>
                      <w:lang w:eastAsia="en-CA"/>
                      <w14:ligatures w14:val="none"/>
                    </w:rPr>
                  </w:pPr>
                  <w:proofErr w:type="spellStart"/>
                  <w:r w:rsidRPr="00F87346">
                    <w:rPr>
                      <w:rFonts w:ascii="Calibri" w:eastAsia="Times New Roman" w:hAnsi="Calibri" w:cs="Calibri"/>
                      <w:kern w:val="0"/>
                      <w:sz w:val="24"/>
                      <w:lang w:eastAsia="en-CA"/>
                      <w14:ligatures w14:val="none"/>
                    </w:rPr>
                    <w:t>mod_rai</w:t>
                  </w:r>
                  <w:proofErr w:type="spellEnd"/>
                </w:p>
              </w:tc>
              <w:tc>
                <w:tcPr>
                  <w:tcW w:w="3400" w:type="dxa"/>
                  <w:tcBorders>
                    <w:top w:val="nil"/>
                    <w:left w:val="nil"/>
                    <w:bottom w:val="nil"/>
                    <w:right w:val="nil"/>
                  </w:tcBorders>
                  <w:shd w:val="clear" w:color="FFC7CE" w:fill="FFC7CE"/>
                  <w:noWrap/>
                  <w:vAlign w:val="center"/>
                  <w:hideMark/>
                </w:tcPr>
                <w:p w14:paraId="6455CA6E" w14:textId="77777777" w:rsidR="009128E5" w:rsidRPr="00F87346" w:rsidRDefault="009128E5" w:rsidP="009128E5">
                  <w:pPr>
                    <w:rPr>
                      <w:rFonts w:ascii="Calibri" w:eastAsia="Times New Roman" w:hAnsi="Calibri" w:cs="Calibri"/>
                      <w:kern w:val="0"/>
                      <w:sz w:val="24"/>
                      <w:lang w:eastAsia="en-CA"/>
                      <w14:ligatures w14:val="none"/>
                    </w:rPr>
                  </w:pPr>
                  <w:r w:rsidRPr="00F87346">
                    <w:rPr>
                      <w:rFonts w:ascii="Calibri" w:eastAsia="Times New Roman" w:hAnsi="Calibri" w:cs="Calibri"/>
                      <w:kern w:val="0"/>
                      <w:sz w:val="24"/>
                      <w:lang w:eastAsia="en-CA"/>
                      <w14:ligatures w14:val="none"/>
                    </w:rPr>
                    <w:t>If stratified, 20-50 per stratum</w:t>
                  </w:r>
                </w:p>
              </w:tc>
            </w:tr>
          </w:tbl>
          <w:p w14:paraId="28D4AF5F" w14:textId="57F82B93" w:rsidR="00AE36F2" w:rsidRPr="003C28E2" w:rsidRDefault="00AE36F2" w:rsidP="00E21B5B">
            <w:pPr>
              <w:rPr>
                <w:sz w:val="24"/>
              </w:rPr>
            </w:pPr>
          </w:p>
        </w:tc>
      </w:tr>
    </w:tbl>
    <w:p w14:paraId="5E229B57" w14:textId="50F12D4C" w:rsidR="00F87346" w:rsidRPr="006434B5" w:rsidRDefault="00890E29" w:rsidP="006434B5">
      <w:pPr>
        <w:pStyle w:val="Heading2"/>
      </w:pPr>
      <w:r w:rsidRPr="003816BD">
        <w:t>Overview</w:t>
      </w:r>
      <w:bookmarkStart w:id="3" w:name="text_overview"/>
    </w:p>
    <w:p w14:paraId="12709589" w14:textId="1229EEA8" w:rsidR="00677B32" w:rsidRDefault="00871098" w:rsidP="00EB2C9B">
      <w:pPr>
        <w:spacing w:line="360" w:lineRule="auto"/>
        <w:rPr>
          <w:sz w:val="24"/>
        </w:rPr>
      </w:pPr>
      <w:r w:rsidRPr="00F87346">
        <w:rPr>
          <w:sz w:val="24"/>
        </w:rPr>
        <w:t>This question relates to the number of cameras you might need, since this will depend on the number of different “</w:t>
      </w:r>
      <w:r w:rsidR="00F87346" w:rsidRPr="00F87346">
        <w:rPr>
          <w:sz w:val="24"/>
        </w:rPr>
        <w:t>strata</w:t>
      </w:r>
      <w:r w:rsidRPr="00F87346">
        <w:rPr>
          <w:sz w:val="24"/>
        </w:rPr>
        <w:t xml:space="preserve">” you might hope to include (if you are “stratifying” locations). </w:t>
      </w:r>
      <w:r w:rsidR="00F87346">
        <w:rPr>
          <w:sz w:val="24"/>
        </w:rPr>
        <w:t xml:space="preserve">Stratifying is a useful approach when you are interested in </w:t>
      </w:r>
      <w:r w:rsidR="00BF1053">
        <w:rPr>
          <w:sz w:val="24"/>
        </w:rPr>
        <w:t xml:space="preserve">assessing </w:t>
      </w:r>
      <w:r w:rsidR="00F87346">
        <w:rPr>
          <w:sz w:val="24"/>
        </w:rPr>
        <w:t xml:space="preserve">the effect of </w:t>
      </w:r>
      <w:r w:rsidR="00BF1053">
        <w:rPr>
          <w:sz w:val="24"/>
        </w:rPr>
        <w:t>a</w:t>
      </w:r>
      <w:r w:rsidR="00F87346">
        <w:rPr>
          <w:sz w:val="24"/>
        </w:rPr>
        <w:t xml:space="preserve"> </w:t>
      </w:r>
      <w:r w:rsidR="00677B32">
        <w:rPr>
          <w:sz w:val="24"/>
        </w:rPr>
        <w:t xml:space="preserve">particular </w:t>
      </w:r>
      <w:r w:rsidR="00F87346">
        <w:rPr>
          <w:sz w:val="24"/>
        </w:rPr>
        <w:t>variable</w:t>
      </w:r>
      <w:r w:rsidR="00BF1053">
        <w:rPr>
          <w:sz w:val="24"/>
        </w:rPr>
        <w:t>(s)</w:t>
      </w:r>
      <w:r w:rsidR="00F87346">
        <w:rPr>
          <w:sz w:val="24"/>
        </w:rPr>
        <w:t xml:space="preserve"> </w:t>
      </w:r>
      <w:r w:rsidR="00BF1053">
        <w:rPr>
          <w:sz w:val="24"/>
        </w:rPr>
        <w:t xml:space="preserve">and/ or accounting for a confounding variable that could lead to biased results if not addressed. For example, </w:t>
      </w:r>
      <w:r w:rsidR="00677B32">
        <w:rPr>
          <w:sz w:val="24"/>
        </w:rPr>
        <w:t xml:space="preserve">when determining species diversity in an area, </w:t>
      </w:r>
      <w:r w:rsidR="00BF1053">
        <w:rPr>
          <w:sz w:val="24"/>
        </w:rPr>
        <w:t xml:space="preserve">you may be interested in assessing the effects of habitat types while also accounting for distance to roads. </w:t>
      </w:r>
    </w:p>
    <w:p w14:paraId="1DDF2DD6" w14:textId="77777777" w:rsidR="00677B32" w:rsidRDefault="00677B32" w:rsidP="00EB2C9B">
      <w:pPr>
        <w:spacing w:line="360" w:lineRule="auto"/>
        <w:rPr>
          <w:sz w:val="24"/>
        </w:rPr>
      </w:pPr>
    </w:p>
    <w:p w14:paraId="689B4831" w14:textId="63A879EB" w:rsidR="00871098" w:rsidRDefault="00F87346" w:rsidP="00EB2C9B">
      <w:pPr>
        <w:spacing w:line="360" w:lineRule="auto"/>
        <w:rPr>
          <w:sz w:val="24"/>
        </w:rPr>
      </w:pPr>
      <w:r w:rsidRPr="00F87346">
        <w:rPr>
          <w:sz w:val="24"/>
        </w:rPr>
        <w:lastRenderedPageBreak/>
        <w:t xml:space="preserve">In a stratified design, the study area is divided into smaller strata according to distinct features (e.g., habitat types, </w:t>
      </w:r>
      <w:r w:rsidRPr="00824D6D">
        <w:rPr>
          <w:sz w:val="24"/>
        </w:rPr>
        <w:t>disturbance classes).</w:t>
      </w:r>
      <w:r w:rsidRPr="00824D6D">
        <w:rPr>
          <w:sz w:val="24"/>
        </w:rPr>
        <w:t xml:space="preserve"> </w:t>
      </w:r>
      <w:r w:rsidR="00E93FE5" w:rsidRPr="00824D6D">
        <w:rPr>
          <w:sz w:val="24"/>
        </w:rPr>
        <w:t xml:space="preserve">These strata can then be sampled non-randomly or randomly. Non-random sampling means that </w:t>
      </w:r>
      <w:r w:rsidR="00E93FE5" w:rsidRPr="00824D6D">
        <w:rPr>
          <w:sz w:val="24"/>
        </w:rPr>
        <w:t>the different strata are sampled in proportion to specific criteria, as determined by the study objective (e.g., behaviour).</w:t>
      </w:r>
      <w:r w:rsidR="00824D6D">
        <w:rPr>
          <w:sz w:val="24"/>
        </w:rPr>
        <w:t xml:space="preserve"> For example, more cameras may be placed in strata that are more likely to detect the species of interest, such as in mixed wood forest to monitor moose behaviour. Conversely, i</w:t>
      </w:r>
      <w:r w:rsidR="00677B32" w:rsidRPr="00824D6D">
        <w:rPr>
          <w:sz w:val="24"/>
        </w:rPr>
        <w:t>n a stratified random study design, the different strata are sampled in proportion to their availability in the study area</w:t>
      </w:r>
      <w:r w:rsidR="00824D6D">
        <w:rPr>
          <w:sz w:val="24"/>
        </w:rPr>
        <w:t xml:space="preserve"> (e.g., 75% of your camera sites would occur in mixed wood forests if this habitat type make-ups 75% of your study area). While a random design may lead to fewer overall species detections, it does help ensure</w:t>
      </w:r>
      <w:r w:rsidR="00677B32" w:rsidRPr="00824D6D">
        <w:rPr>
          <w:sz w:val="24"/>
        </w:rPr>
        <w:t xml:space="preserve"> </w:t>
      </w:r>
      <w:r w:rsidR="0061358E">
        <w:rPr>
          <w:sz w:val="24"/>
        </w:rPr>
        <w:t xml:space="preserve">that </w:t>
      </w:r>
      <w:r w:rsidR="00824D6D">
        <w:rPr>
          <w:sz w:val="24"/>
        </w:rPr>
        <w:t xml:space="preserve">all strata (e.g., habitat types) </w:t>
      </w:r>
      <w:r w:rsidR="0061358E">
        <w:rPr>
          <w:sz w:val="24"/>
        </w:rPr>
        <w:t xml:space="preserve">within the study area are represented in your sampling. </w:t>
      </w:r>
      <w:r w:rsidR="00677B32" w:rsidRPr="00824D6D">
        <w:rPr>
          <w:sz w:val="24"/>
        </w:rPr>
        <w:t xml:space="preserve"> </w:t>
      </w:r>
    </w:p>
    <w:p w14:paraId="34C41BE7" w14:textId="77777777" w:rsidR="0061358E" w:rsidRPr="00F87346" w:rsidRDefault="0061358E" w:rsidP="00EB2C9B">
      <w:pPr>
        <w:spacing w:line="360" w:lineRule="auto"/>
        <w:rPr>
          <w:sz w:val="24"/>
        </w:rPr>
      </w:pPr>
    </w:p>
    <w:p w14:paraId="5C0DD39D" w14:textId="372192DB" w:rsidR="00677B32" w:rsidRPr="00EB2C9B" w:rsidRDefault="00677B32" w:rsidP="00677B32">
      <w:pPr>
        <w:autoSpaceDE w:val="0"/>
        <w:autoSpaceDN w:val="0"/>
        <w:adjustRightInd w:val="0"/>
        <w:spacing w:line="360" w:lineRule="auto"/>
        <w:rPr>
          <w:sz w:val="24"/>
        </w:rPr>
      </w:pPr>
      <w:r w:rsidRPr="00EB2C9B">
        <w:rPr>
          <w:sz w:val="24"/>
        </w:rPr>
        <w:t>The number (and selection of) strata appropriate for a given study area will depend on the study’s objectives</w:t>
      </w:r>
      <w:r>
        <w:rPr>
          <w:sz w:val="24"/>
        </w:rPr>
        <w:t xml:space="preserve"> and landscape diversity</w:t>
      </w:r>
      <w:r w:rsidRPr="00EB2C9B">
        <w:rPr>
          <w:sz w:val="24"/>
        </w:rPr>
        <w:t xml:space="preserve">, spatial scale, target species, and available resources. For example, a study estimating abundance of a wide-ranging species that is patchily distributed across a study area with a diversity of habitat types will typically have more strata than that for the same species in a </w:t>
      </w:r>
      <w:r>
        <w:rPr>
          <w:sz w:val="24"/>
        </w:rPr>
        <w:t>simpler</w:t>
      </w:r>
      <w:r w:rsidRPr="00EB2C9B">
        <w:rPr>
          <w:sz w:val="24"/>
        </w:rPr>
        <w:t xml:space="preserve"> </w:t>
      </w:r>
      <w:r>
        <w:rPr>
          <w:sz w:val="24"/>
        </w:rPr>
        <w:t xml:space="preserve">landscape or species </w:t>
      </w:r>
      <w:r w:rsidRPr="00EB2C9B">
        <w:rPr>
          <w:sz w:val="24"/>
        </w:rPr>
        <w:t xml:space="preserve">distribution. Sampling effort (e.g., number of cameras, camera days) will increase with the number of strata. </w:t>
      </w:r>
      <w:proofErr w:type="spellStart"/>
      <w:r w:rsidRPr="00EB2C9B">
        <w:rPr>
          <w:sz w:val="24"/>
        </w:rPr>
        <w:t>Wearn</w:t>
      </w:r>
      <w:proofErr w:type="spellEnd"/>
      <w:r w:rsidRPr="00EB2C9B">
        <w:rPr>
          <w:sz w:val="24"/>
        </w:rPr>
        <w:t xml:space="preserve"> &amp; Glover-</w:t>
      </w:r>
      <w:proofErr w:type="spellStart"/>
      <w:r w:rsidRPr="00EB2C9B">
        <w:rPr>
          <w:sz w:val="24"/>
        </w:rPr>
        <w:t>Kapfer</w:t>
      </w:r>
      <w:proofErr w:type="spellEnd"/>
      <w:r w:rsidRPr="00EB2C9B">
        <w:rPr>
          <w:sz w:val="24"/>
        </w:rPr>
        <w:t xml:space="preserve"> (2017) recommended at least 20 camera locations, and ideally 50 locations, per strata for reasonably precise estimates of species diversity, richness, relative abundance, and behaviours.   </w:t>
      </w:r>
    </w:p>
    <w:p w14:paraId="7A8D2B09" w14:textId="77777777" w:rsidR="0092408F" w:rsidRDefault="0092408F" w:rsidP="005C37CD"/>
    <w:bookmarkEnd w:id="3"/>
    <w:p w14:paraId="3AA02DAD" w14:textId="0200FA40" w:rsidR="006C60AA" w:rsidRDefault="00890E29" w:rsidP="00284F19">
      <w:pPr>
        <w:pStyle w:val="Heading2"/>
      </w:pPr>
      <w:r w:rsidRPr="003816BD">
        <w:t>Advanced</w:t>
      </w:r>
    </w:p>
    <w:bookmarkStart w:id="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sz w:val="24"/>
        </w:rPr>
      </w:sdtEndPr>
      <w:sdtContent>
        <w:p w14:paraId="4DD76566" w14:textId="77777777" w:rsidR="001635C3" w:rsidRDefault="001635C3" w:rsidP="001635C3">
          <w:pPr>
            <w:spacing w:line="360" w:lineRule="auto"/>
            <w:rPr>
              <w:sz w:val="24"/>
            </w:rPr>
          </w:pPr>
          <w:r w:rsidRPr="00EB2C9B">
            <w:rPr>
              <w:sz w:val="24"/>
            </w:rPr>
            <w:t xml:space="preserve">Camera locations and their spatial arrangements are integral components of any study design and strongly influence detection probability and likelihood of species occurrence. </w:t>
          </w:r>
        </w:p>
        <w:p w14:paraId="115E190F" w14:textId="77777777" w:rsidR="001635C3" w:rsidRDefault="001635C3" w:rsidP="001635C3">
          <w:pPr>
            <w:spacing w:line="360" w:lineRule="auto"/>
            <w:rPr>
              <w:sz w:val="24"/>
            </w:rPr>
          </w:pPr>
        </w:p>
        <w:p w14:paraId="1E511ED1" w14:textId="0D9AA2C6" w:rsidR="001635C3" w:rsidRDefault="001635C3" w:rsidP="001635C3">
          <w:pPr>
            <w:spacing w:line="360" w:lineRule="auto"/>
            <w:rPr>
              <w:sz w:val="24"/>
            </w:rPr>
          </w:pPr>
          <w:r w:rsidRPr="001635C3">
            <w:rPr>
              <w:sz w:val="24"/>
            </w:rPr>
            <w:lastRenderedPageBreak/>
            <w:t xml:space="preserve">In a stratified non-random study design, </w:t>
          </w:r>
          <w:r w:rsidRPr="00EB2C9B">
            <w:rPr>
              <w:sz w:val="24"/>
            </w:rPr>
            <w:t xml:space="preserve">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78172E0A" w14:textId="77777777" w:rsidR="001635C3" w:rsidRDefault="001635C3" w:rsidP="001635C3">
          <w:pPr>
            <w:spacing w:line="360" w:lineRule="auto"/>
            <w:rPr>
              <w:sz w:val="24"/>
            </w:rPr>
          </w:pPr>
        </w:p>
        <w:p w14:paraId="47AFAD9B" w14:textId="2F719C28" w:rsidR="001635C3" w:rsidRPr="001635C3" w:rsidRDefault="001635C3" w:rsidP="001635C3">
          <w:pPr>
            <w:spacing w:line="360" w:lineRule="auto"/>
            <w:rPr>
              <w:sz w:val="24"/>
              <w:u w:val="single"/>
            </w:rPr>
          </w:pPr>
          <w:r w:rsidRPr="00EB2C9B">
            <w:rPr>
              <w:sz w:val="24"/>
            </w:rPr>
            <w:t xml:space="preserve">Generally, a </w:t>
          </w:r>
          <w:r>
            <w:rPr>
              <w:sz w:val="24"/>
            </w:rPr>
            <w:t xml:space="preserve">stratified </w:t>
          </w:r>
          <w:r w:rsidRPr="00EB2C9B">
            <w:rPr>
              <w:sz w:val="24"/>
            </w:rPr>
            <w:t xml:space="preserve">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w:t>
          </w:r>
          <w:r w:rsidRPr="00EB2C9B">
            <w:rPr>
              <w:rFonts w:cs="MinionPro-Regular"/>
              <w:color w:val="000000"/>
              <w:kern w:val="0"/>
              <w:sz w:val="24"/>
            </w:rPr>
            <w:t xml:space="preserve">provides the greatest precision for the lowest cost. </w:t>
          </w:r>
          <w:r w:rsidRPr="00EB2C9B">
            <w:rPr>
              <w:sz w:val="24"/>
            </w:rPr>
            <w:t xml:space="preserve">Stratification </w:t>
          </w:r>
          <w:r>
            <w:rPr>
              <w:sz w:val="24"/>
            </w:rPr>
            <w:t>may</w:t>
          </w:r>
          <w:r w:rsidRPr="00EB2C9B">
            <w:rPr>
              <w:sz w:val="24"/>
            </w:rPr>
            <w:t xml:space="preserve"> help minimize detection bias, optimize sampling effort, and ultimately result in more precise estimates. </w:t>
          </w:r>
          <w:r>
            <w:rPr>
              <w:sz w:val="24"/>
            </w:rPr>
            <w:t xml:space="preserve">However, </w:t>
          </w:r>
        </w:p>
        <w:p w14:paraId="19C86B80" w14:textId="2C4E2667" w:rsidR="001635C3" w:rsidRPr="001635C3" w:rsidRDefault="001635C3" w:rsidP="001635C3">
          <w:pPr>
            <w:spacing w:line="360" w:lineRule="auto"/>
            <w:rPr>
              <w:rFonts w:cstheme="minorHAnsi"/>
              <w:sz w:val="24"/>
            </w:rPr>
          </w:pPr>
          <w:r>
            <w:rPr>
              <w:sz w:val="24"/>
            </w:rPr>
            <w:t>a</w:t>
          </w:r>
          <w:r w:rsidRPr="00EB2C9B">
            <w:rPr>
              <w:sz w:val="24"/>
            </w:rPr>
            <w:t xml:space="preserve"> </w:t>
          </w:r>
          <w:r w:rsidRPr="00EB2C9B">
            <w:rPr>
              <w:sz w:val="24"/>
            </w:rPr>
            <w:t>s</w:t>
          </w:r>
          <w:r>
            <w:rPr>
              <w:sz w:val="24"/>
            </w:rPr>
            <w:t>tratified</w:t>
          </w:r>
          <w:r w:rsidRPr="00EB2C9B">
            <w:rPr>
              <w:sz w:val="24"/>
            </w:rPr>
            <w:t xml:space="preserve"> random </w:t>
          </w:r>
          <w:r>
            <w:rPr>
              <w:sz w:val="24"/>
            </w:rPr>
            <w:t xml:space="preserve">study </w:t>
          </w:r>
          <w:r w:rsidRPr="00EB2C9B">
            <w:rPr>
              <w:sz w:val="24"/>
            </w:rPr>
            <w:t>design may not adequately address some biases in detection probability due to environmental</w:t>
          </w:r>
          <w:r>
            <w:rPr>
              <w:sz w:val="24"/>
            </w:rPr>
            <w:t xml:space="preserve"> </w:t>
          </w:r>
          <w:r w:rsidRPr="00EB2C9B">
            <w:rPr>
              <w:sz w:val="24"/>
            </w:rPr>
            <w:t xml:space="preserve">factors (e.g., vegetation denseness) and require subsequently correcting for these biases in a statistical framework. Standardizing other sampling components (e.g., camera set-up protocols) as much may help reduce some other study-specific biases.   </w:t>
          </w:r>
        </w:p>
        <w:p w14:paraId="726BF2B7" w14:textId="594A9E1B" w:rsidR="00BD35A0" w:rsidRPr="00EB2C9B" w:rsidRDefault="00E21B5B" w:rsidP="00EB2C9B">
          <w:pPr>
            <w:pStyle w:val="entrynotes"/>
            <w:spacing w:before="240" w:line="360" w:lineRule="auto"/>
            <w:rPr>
              <w:sz w:val="24"/>
            </w:rPr>
          </w:pPr>
          <w:r w:rsidRPr="00EB2C9B">
            <w:rPr>
              <w:sz w:val="24"/>
            </w:rPr>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w:t>
          </w:r>
          <w:r w:rsidRPr="00EB2C9B">
            <w:rPr>
              <w:sz w:val="24"/>
            </w:rPr>
            <w:lastRenderedPageBreak/>
            <w:t xml:space="preserve">confounding variables. </w:t>
          </w:r>
          <w:r w:rsidR="006434B5" w:rsidRPr="00E21B5B">
            <w:rPr>
              <w:sz w:val="24"/>
            </w:rPr>
            <w:t xml:space="preserve">A </w:t>
          </w:r>
          <w:r w:rsidR="006434B5" w:rsidRPr="006434B5">
            <w:rPr>
              <w:b/>
              <w:bCs/>
              <w:sz w:val="24"/>
            </w:rPr>
            <w:t>covariate</w:t>
          </w:r>
          <w:r w:rsidR="006434B5">
            <w:rPr>
              <w:sz w:val="24"/>
            </w:rPr>
            <w:t xml:space="preserve"> </w:t>
          </w:r>
          <w:r w:rsidR="006434B5">
            <w:rPr>
              <w:sz w:val="24"/>
            </w:rPr>
            <w:t>can be</w:t>
          </w:r>
          <w:r w:rsidR="006434B5" w:rsidRPr="00E21B5B">
            <w:rPr>
              <w:sz w:val="24"/>
            </w:rPr>
            <w:t xml:space="preserve"> an independent variable (i.e.</w:t>
          </w:r>
          <w:r w:rsidR="006434B5">
            <w:rPr>
              <w:sz w:val="24"/>
            </w:rPr>
            <w:t>,</w:t>
          </w:r>
          <w:r w:rsidR="006434B5" w:rsidRPr="00E21B5B">
            <w:rPr>
              <w:sz w:val="24"/>
            </w:rPr>
            <w:t xml:space="preserve"> </w:t>
          </w:r>
          <w:r w:rsidR="006434B5">
            <w:rPr>
              <w:sz w:val="24"/>
            </w:rPr>
            <w:t xml:space="preserve">a </w:t>
          </w:r>
          <w:r w:rsidR="006434B5" w:rsidRPr="006434B5">
            <w:rPr>
              <w:sz w:val="24"/>
            </w:rPr>
            <w:t>variable you manipulate or change in your study because it is</w:t>
          </w:r>
          <w:r w:rsidR="006434B5">
            <w:rPr>
              <w:b/>
              <w:bCs/>
              <w:sz w:val="24"/>
            </w:rPr>
            <w:t xml:space="preserve"> </w:t>
          </w:r>
          <w:r w:rsidR="006434B5" w:rsidRPr="00E21B5B">
            <w:rPr>
              <w:sz w:val="24"/>
            </w:rPr>
            <w:t>of direct interest)</w:t>
          </w:r>
          <w:r w:rsidR="006434B5">
            <w:rPr>
              <w:sz w:val="24"/>
            </w:rPr>
            <w:t xml:space="preserve">. It can be instead though </w:t>
          </w:r>
          <w:r w:rsidR="006434B5" w:rsidRPr="00E21B5B">
            <w:rPr>
              <w:sz w:val="24"/>
            </w:rPr>
            <w:t xml:space="preserve">an unwanted, </w:t>
          </w:r>
          <w:r w:rsidR="006434B5">
            <w:rPr>
              <w:sz w:val="24"/>
            </w:rPr>
            <w:t>“</w:t>
          </w:r>
          <w:r w:rsidR="006434B5" w:rsidRPr="00E21B5B">
            <w:rPr>
              <w:sz w:val="24"/>
            </w:rPr>
            <w:t>confounding</w:t>
          </w:r>
          <w:r w:rsidR="006434B5">
            <w:rPr>
              <w:sz w:val="24"/>
            </w:rPr>
            <w:t>”</w:t>
          </w:r>
          <w:r w:rsidR="006434B5" w:rsidRPr="00E21B5B">
            <w:rPr>
              <w:sz w:val="24"/>
            </w:rPr>
            <w:t xml:space="preserve"> variable that, if not accounted for, can lead to biased, </w:t>
          </w:r>
          <w:r w:rsidR="006434B5">
            <w:rPr>
              <w:sz w:val="24"/>
            </w:rPr>
            <w:t xml:space="preserve">and/or result in </w:t>
          </w:r>
          <w:r w:rsidR="006434B5" w:rsidRPr="00E21B5B">
            <w:rPr>
              <w:sz w:val="24"/>
            </w:rPr>
            <w:t xml:space="preserve">inaccurate conclusions. </w:t>
          </w:r>
          <w:r w:rsidRPr="00EB2C9B">
            <w:rPr>
              <w:sz w:val="24"/>
            </w:rPr>
            <w:t xml:space="preserve">A common approach to correct for detection biases when estimating relative abundance, for instance, is to quantify effective detection range for example (e.g., </w:t>
          </w:r>
          <w:proofErr w:type="spellStart"/>
          <w:r w:rsidRPr="00EB2C9B">
            <w:rPr>
              <w:sz w:val="24"/>
            </w:rPr>
            <w:t>Hofmeester</w:t>
          </w:r>
          <w:proofErr w:type="spellEnd"/>
          <w:r w:rsidRPr="00EB2C9B">
            <w:rPr>
              <w:sz w:val="24"/>
            </w:rPr>
            <w:t xml:space="preserve"> et al. 2017, </w:t>
          </w:r>
          <w:proofErr w:type="spellStart"/>
          <w:r w:rsidRPr="00EB2C9B">
            <w:rPr>
              <w:sz w:val="24"/>
            </w:rPr>
            <w:t>Rowcliffe</w:t>
          </w:r>
          <w:proofErr w:type="spellEnd"/>
          <w:r w:rsidRPr="00EB2C9B">
            <w:rPr>
              <w:sz w:val="24"/>
            </w:rPr>
            <w:t xml:space="preserve"> et al. 2011).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w:t>
          </w:r>
          <w:r w:rsidR="00A211BC">
            <w:rPr>
              <w:sz w:val="24"/>
            </w:rPr>
            <w:t xml:space="preserve">Gilbert et al. (2020) and </w:t>
          </w:r>
          <w:proofErr w:type="spellStart"/>
          <w:r w:rsidR="001114CA">
            <w:rPr>
              <w:sz w:val="24"/>
            </w:rPr>
            <w:t>Wilgenburg</w:t>
          </w:r>
          <w:proofErr w:type="spellEnd"/>
          <w:r w:rsidR="001114CA">
            <w:rPr>
              <w:sz w:val="24"/>
            </w:rPr>
            <w:t xml:space="preserve"> et al. (2020) </w:t>
          </w:r>
          <w:r w:rsidRPr="00EB2C9B">
            <w:rPr>
              <w:sz w:val="24"/>
            </w:rPr>
            <w:t xml:space="preserve">for examples of hierarchal models. See </w:t>
          </w:r>
          <w:proofErr w:type="spellStart"/>
          <w:r w:rsidRPr="00EB2C9B">
            <w:rPr>
              <w:sz w:val="24"/>
            </w:rPr>
            <w:t>Esteveo</w:t>
          </w:r>
          <w:proofErr w:type="spellEnd"/>
          <w:r w:rsidRPr="00EB2C9B">
            <w:rPr>
              <w:sz w:val="24"/>
            </w:rPr>
            <w:t xml:space="preserve"> et al. (2017) for fitting of habitat covariates in co-occurrence models to estimate occupancy and detection of one species in the presence of another</w:t>
          </w:r>
          <w:r w:rsidR="00A211BC">
            <w:rPr>
              <w:sz w:val="24"/>
            </w:rPr>
            <w:t xml:space="preserve">. </w:t>
          </w:r>
        </w:p>
      </w:sdtContent>
    </w:sdt>
    <w:p w14:paraId="7DA02125" w14:textId="77777777" w:rsidR="00DD2E7C" w:rsidRDefault="00DD2E7C" w:rsidP="005C37CD"/>
    <w:bookmarkEnd w:id="4"/>
    <w:p w14:paraId="0A471ED4" w14:textId="5F215E94" w:rsidR="00FE280A" w:rsidRDefault="007D3C2A" w:rsidP="00215DBF">
      <w:pPr>
        <w:pStyle w:val="Heading2"/>
      </w:pPr>
      <w:r w:rsidRPr="003816BD">
        <w:t>Figures</w:t>
      </w:r>
    </w:p>
    <w:p w14:paraId="6B3501F5" w14:textId="77777777" w:rsidR="00E21B5B" w:rsidRPr="00E21B5B" w:rsidRDefault="00E21B5B" w:rsidP="00E21B5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proofErr w:type="spellStart"/>
            <w:r>
              <w:rPr>
                <w:b/>
                <w:bCs/>
              </w:rPr>
              <w:t>file_name</w:t>
            </w:r>
            <w:proofErr w:type="spellEnd"/>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proofErr w:type="spellStart"/>
            <w:r>
              <w:rPr>
                <w:b/>
                <w:bCs/>
              </w:rPr>
              <w:t>ref_id</w:t>
            </w:r>
            <w:proofErr w:type="spellEnd"/>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5"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5" w:displacedByCustomXml="next"/>
            </w:sdtContent>
          </w:sdt>
        </w:tc>
        <w:tc>
          <w:tcPr>
            <w:tcW w:w="4678" w:type="dxa"/>
            <w:tcMar>
              <w:top w:w="28" w:type="dxa"/>
              <w:left w:w="28" w:type="dxa"/>
              <w:bottom w:w="28" w:type="dxa"/>
              <w:right w:w="28" w:type="dxa"/>
            </w:tcMar>
          </w:tcPr>
          <w:bookmarkStart w:id="6"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7"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7"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bookmarkStart w:id="9"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0"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0"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bookmarkStart w:id="12"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3"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3"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6"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6"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bookmarkStart w:id="18"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8" w:displacedByCustomXml="next"/>
            </w:sdtContent>
          </w:sdt>
        </w:tc>
        <w:tc>
          <w:tcPr>
            <w:tcW w:w="2126" w:type="dxa"/>
            <w:tcMar>
              <w:top w:w="28" w:type="dxa"/>
              <w:left w:w="28" w:type="dxa"/>
              <w:bottom w:w="28" w:type="dxa"/>
              <w:right w:w="28" w:type="dxa"/>
            </w:tcMar>
          </w:tcPr>
          <w:bookmarkStart w:id="19" w:name="figure5_ref_intext" w:displacedByCustomXml="next"/>
          <w:sdt>
            <w:sdtPr>
              <w:rPr>
                <w:highlight w:val="cyan"/>
              </w:rPr>
              <w:id w:val="-275247126"/>
              <w:placeholder>
                <w:docPart w:val="DefaultPlaceholder_-1854013440"/>
              </w:placeholder>
            </w:sdtPr>
            <w:sdtContent>
              <w:bookmarkStart w:id="20"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0" w:displacedByCustomXml="next"/>
              <w:bookmarkEnd w:id="19"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1"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2"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3"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3" w:displacedByCustomXml="next"/>
            </w:sdtContent>
          </w:sdt>
        </w:tc>
      </w:tr>
    </w:tbl>
    <w:p w14:paraId="3F2C55D6" w14:textId="77777777" w:rsidR="00875C7B" w:rsidRDefault="00875C7B" w:rsidP="00875C7B"/>
    <w:p w14:paraId="55406636" w14:textId="77777777" w:rsidR="00875C7B" w:rsidRDefault="00875C7B" w:rsidP="00875C7B"/>
    <w:p w14:paraId="4C772971" w14:textId="77777777" w:rsidR="00875C7B" w:rsidRDefault="00875C7B" w:rsidP="00875C7B"/>
    <w:p w14:paraId="0F538452" w14:textId="77777777" w:rsidR="00875C7B" w:rsidRDefault="00875C7B" w:rsidP="00875C7B"/>
    <w:p w14:paraId="5672DF72" w14:textId="77777777" w:rsidR="00875C7B" w:rsidRDefault="00875C7B" w:rsidP="00875C7B"/>
    <w:p w14:paraId="28AB7017" w14:textId="08B658A1"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proofErr w:type="spellStart"/>
            <w:r w:rsidRPr="00AB7AAC">
              <w:rPr>
                <w:b/>
                <w:bCs/>
              </w:rPr>
              <w:t>ref_id</w:t>
            </w:r>
            <w:proofErr w:type="spellEnd"/>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4"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4"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5" w:name="vid1_url" w:displacedByCustomXml="prev"/>
              <w:p w14:paraId="2DD352A4" w14:textId="6B2481A3" w:rsidR="00AB7AAC" w:rsidRPr="007B2A9A" w:rsidRDefault="00C17A2E" w:rsidP="007B2A9A">
                <w:pPr>
                  <w:rPr>
                    <w:highlight w:val="cyan"/>
                  </w:rPr>
                </w:pPr>
                <w:r w:rsidRPr="007B2A9A">
                  <w:rPr>
                    <w:highlight w:val="cyan"/>
                  </w:rPr>
                  <w:t>vid1_url</w:t>
                </w:r>
              </w:p>
              <w:bookmarkEnd w:id="25"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6"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6"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7"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7" w:displacedByCustomXml="next"/>
            </w:sdtContent>
          </w:sdt>
        </w:tc>
        <w:tc>
          <w:tcPr>
            <w:tcW w:w="4819" w:type="dxa"/>
            <w:tcMar>
              <w:top w:w="28" w:type="dxa"/>
              <w:left w:w="28" w:type="dxa"/>
              <w:bottom w:w="28" w:type="dxa"/>
              <w:right w:w="28" w:type="dxa"/>
            </w:tcMar>
          </w:tcPr>
          <w:bookmarkStart w:id="28"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8"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9"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9"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0"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0" w:displacedByCustomXml="next"/>
            </w:sdtContent>
          </w:sdt>
        </w:tc>
        <w:tc>
          <w:tcPr>
            <w:tcW w:w="4819" w:type="dxa"/>
            <w:tcMar>
              <w:top w:w="28" w:type="dxa"/>
              <w:left w:w="28" w:type="dxa"/>
              <w:bottom w:w="28" w:type="dxa"/>
              <w:right w:w="28" w:type="dxa"/>
            </w:tcMar>
          </w:tcPr>
          <w:bookmarkStart w:id="31"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1"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2"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2"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3"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3"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5"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5"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6"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6"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7" w:name="vid5_url" w:displacedByCustomXml="prev"/>
              <w:p w14:paraId="5E3EDC50" w14:textId="3FAD1D44" w:rsidR="007B2A9A" w:rsidRPr="007B2A9A" w:rsidRDefault="007B2A9A" w:rsidP="007B2A9A">
                <w:pPr>
                  <w:rPr>
                    <w:highlight w:val="cyan"/>
                  </w:rPr>
                </w:pPr>
                <w:r w:rsidRPr="007B2A9A">
                  <w:rPr>
                    <w:highlight w:val="cyan"/>
                  </w:rPr>
                  <w:t>vid5_url</w:t>
                </w:r>
              </w:p>
              <w:bookmarkEnd w:id="37"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8"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8"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9"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9"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0" w:name="vid6_url" w:displacedByCustomXml="prev"/>
              <w:p w14:paraId="225E03CF" w14:textId="65C2ED89" w:rsidR="007B2A9A" w:rsidRPr="007B2A9A" w:rsidRDefault="007B2A9A" w:rsidP="007B2A9A">
                <w:pPr>
                  <w:rPr>
                    <w:highlight w:val="cyan"/>
                  </w:rPr>
                </w:pPr>
                <w:r w:rsidRPr="007B2A9A">
                  <w:rPr>
                    <w:highlight w:val="cyan"/>
                  </w:rPr>
                  <w:t>vid6_url</w:t>
                </w:r>
              </w:p>
              <w:bookmarkEnd w:id="40"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1"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1"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2" w:name="shiny_name"/>
      <w:sdt>
        <w:sdtPr>
          <w:id w:val="-592326507"/>
          <w:placeholder>
            <w:docPart w:val="F6C3F31347B7447C95133BA7BBEA9D1D"/>
          </w:placeholder>
        </w:sdtPr>
        <w:sdtContent>
          <w:proofErr w:type="spellStart"/>
          <w:r w:rsidR="005579AF">
            <w:t>shiny_name</w:t>
          </w:r>
          <w:proofErr w:type="spellEnd"/>
        </w:sdtContent>
      </w:sdt>
      <w:bookmarkEnd w:id="42"/>
    </w:p>
    <w:p w14:paraId="7C75F41E" w14:textId="565D8D84" w:rsidR="005579AF" w:rsidRDefault="005579AF" w:rsidP="005579AF">
      <w:r>
        <w:t xml:space="preserve">Shiny caption = </w:t>
      </w:r>
      <w:bookmarkStart w:id="43" w:name="shiny_caption"/>
      <w:sdt>
        <w:sdtPr>
          <w:id w:val="1034081568"/>
          <w:placeholder>
            <w:docPart w:val="B9A43181AB414FD9988185616477898D"/>
          </w:placeholder>
        </w:sdtPr>
        <w:sdtContent>
          <w:proofErr w:type="spellStart"/>
          <w:r>
            <w:t>shiny_caption</w:t>
          </w:r>
          <w:proofErr w:type="spellEnd"/>
        </w:sdtContent>
      </w:sdt>
      <w:bookmarkEnd w:id="43"/>
    </w:p>
    <w:p w14:paraId="54230FD8" w14:textId="77777777" w:rsidR="005579AF" w:rsidRDefault="005579AF" w:rsidP="005579AF">
      <w:r>
        <w:t xml:space="preserve">Shiny URL = </w:t>
      </w:r>
      <w:bookmarkStart w:id="44" w:name="shiny_url"/>
      <w:sdt>
        <w:sdtPr>
          <w:id w:val="2081093113"/>
          <w:placeholder>
            <w:docPart w:val="B9A43181AB414FD9988185616477898D"/>
          </w:placeholder>
        </w:sdtPr>
        <w:sdtContent>
          <w:proofErr w:type="spellStart"/>
          <w:r>
            <w:t>shiny_url</w:t>
          </w:r>
          <w:proofErr w:type="spellEnd"/>
        </w:sdtContent>
      </w:sdt>
      <w:bookmarkEnd w:id="44"/>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proofErr w:type="spellStart"/>
            <w:r w:rsidRPr="007B2A9A">
              <w:rPr>
                <w:b/>
                <w:bCs/>
              </w:rPr>
              <w:t>ref_id</w:t>
            </w:r>
            <w:proofErr w:type="spellEnd"/>
          </w:p>
        </w:tc>
      </w:tr>
      <w:tr w:rsidR="003C28E2" w:rsidRPr="003816BD" w14:paraId="26DCC3B8" w14:textId="77777777" w:rsidTr="00AC346A">
        <w:tc>
          <w:tcPr>
            <w:tcW w:w="1696" w:type="dxa"/>
          </w:tcPr>
          <w:sdt>
            <w:sdtPr>
              <w:id w:val="-1171408770"/>
              <w:placeholder>
                <w:docPart w:val="DefaultPlaceholder_-1854013440"/>
              </w:placeholder>
            </w:sdtPr>
            <w:sdtContent>
              <w:bookmarkStart w:id="45"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5" w:displacedByCustomXml="next"/>
            </w:sdtContent>
          </w:sdt>
        </w:tc>
        <w:tc>
          <w:tcPr>
            <w:tcW w:w="2051" w:type="dxa"/>
          </w:tcPr>
          <w:bookmarkStart w:id="46"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6" w:displacedByCustomXml="prev"/>
        </w:tc>
        <w:tc>
          <w:tcPr>
            <w:tcW w:w="2485" w:type="dxa"/>
          </w:tcPr>
          <w:bookmarkStart w:id="47"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7" w:displacedByCustomXml="prev"/>
        </w:tc>
        <w:tc>
          <w:tcPr>
            <w:tcW w:w="4111" w:type="dxa"/>
          </w:tcPr>
          <w:bookmarkStart w:id="48"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8" w:displacedByCustomXml="prev"/>
        </w:tc>
        <w:tc>
          <w:tcPr>
            <w:tcW w:w="2977" w:type="dxa"/>
          </w:tcPr>
          <w:bookmarkStart w:id="49"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9"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0" w:name="resource2_type" w:displacedByCustomXml="prev"/>
              <w:p w14:paraId="10F35361" w14:textId="48F4FA22" w:rsidR="003C28E2" w:rsidRPr="003816BD" w:rsidRDefault="003C28E2" w:rsidP="003C28E2">
                <w:r w:rsidRPr="003816BD">
                  <w:t>resource2_</w:t>
                </w:r>
                <w:r>
                  <w:t>type</w:t>
                </w:r>
              </w:p>
              <w:bookmarkEnd w:id="50" w:displacedByCustomXml="next"/>
            </w:sdtContent>
          </w:sdt>
        </w:tc>
        <w:tc>
          <w:tcPr>
            <w:tcW w:w="2051" w:type="dxa"/>
          </w:tcPr>
          <w:bookmarkStart w:id="51"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1" w:displacedByCustomXml="prev"/>
        </w:tc>
        <w:tc>
          <w:tcPr>
            <w:tcW w:w="2485" w:type="dxa"/>
          </w:tcPr>
          <w:bookmarkStart w:id="52"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2" w:displacedByCustomXml="prev"/>
        </w:tc>
        <w:tc>
          <w:tcPr>
            <w:tcW w:w="4111" w:type="dxa"/>
          </w:tcPr>
          <w:bookmarkStart w:id="53"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3" w:displacedByCustomXml="prev"/>
        </w:tc>
        <w:tc>
          <w:tcPr>
            <w:tcW w:w="2977" w:type="dxa"/>
          </w:tcPr>
          <w:bookmarkStart w:id="54"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4"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5" w:name="resource3_type" w:displacedByCustomXml="prev"/>
              <w:p w14:paraId="7794797D" w14:textId="4FF7AA24" w:rsidR="003C28E2" w:rsidRPr="003816BD" w:rsidRDefault="003C28E2" w:rsidP="003C28E2">
                <w:r w:rsidRPr="003816BD">
                  <w:t>resource</w:t>
                </w:r>
                <w:r>
                  <w:t>3</w:t>
                </w:r>
                <w:r w:rsidRPr="003816BD">
                  <w:t>_</w:t>
                </w:r>
                <w:r>
                  <w:t>type</w:t>
                </w:r>
              </w:p>
              <w:bookmarkEnd w:id="55" w:displacedByCustomXml="next"/>
            </w:sdtContent>
          </w:sdt>
        </w:tc>
        <w:tc>
          <w:tcPr>
            <w:tcW w:w="2051" w:type="dxa"/>
          </w:tcPr>
          <w:bookmarkStart w:id="56"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6" w:displacedByCustomXml="prev"/>
        </w:tc>
        <w:tc>
          <w:tcPr>
            <w:tcW w:w="2485" w:type="dxa"/>
          </w:tcPr>
          <w:bookmarkStart w:id="57"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7" w:displacedByCustomXml="prev"/>
        </w:tc>
        <w:tc>
          <w:tcPr>
            <w:tcW w:w="4111" w:type="dxa"/>
          </w:tcPr>
          <w:bookmarkStart w:id="58"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8" w:displacedByCustomXml="prev"/>
        </w:tc>
        <w:tc>
          <w:tcPr>
            <w:tcW w:w="2977" w:type="dxa"/>
          </w:tcPr>
          <w:bookmarkStart w:id="59"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9" w:displacedByCustomXml="prev"/>
        </w:tc>
      </w:tr>
      <w:tr w:rsidR="003C28E2" w:rsidRPr="003816BD" w14:paraId="55D4A0E5" w14:textId="77777777" w:rsidTr="00AC346A">
        <w:tc>
          <w:tcPr>
            <w:tcW w:w="1696" w:type="dxa"/>
          </w:tcPr>
          <w:bookmarkStart w:id="60"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60"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3" w:displacedByCustomXml="prev"/>
        </w:tc>
        <w:tc>
          <w:tcPr>
            <w:tcW w:w="2977" w:type="dxa"/>
          </w:tcPr>
          <w:bookmarkStart w:id="64"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4" w:displacedByCustomXml="prev"/>
        </w:tc>
      </w:tr>
      <w:tr w:rsidR="003C28E2" w:rsidRPr="003816BD" w14:paraId="0B17F559" w14:textId="77777777" w:rsidTr="00AC346A">
        <w:tc>
          <w:tcPr>
            <w:tcW w:w="1696" w:type="dxa"/>
          </w:tcPr>
          <w:bookmarkStart w:id="65"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5" w:displacedByCustomXml="prev"/>
        </w:tc>
        <w:tc>
          <w:tcPr>
            <w:tcW w:w="2051" w:type="dxa"/>
          </w:tcPr>
          <w:bookmarkStart w:id="66"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6" w:displacedByCustomXml="prev"/>
        </w:tc>
        <w:tc>
          <w:tcPr>
            <w:tcW w:w="2485" w:type="dxa"/>
          </w:tcPr>
          <w:bookmarkStart w:id="67"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7" w:displacedByCustomXml="prev"/>
        </w:tc>
        <w:tc>
          <w:tcPr>
            <w:tcW w:w="4111" w:type="dxa"/>
          </w:tcPr>
          <w:bookmarkStart w:id="68"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8" w:displacedByCustomXml="prev"/>
        </w:tc>
        <w:tc>
          <w:tcPr>
            <w:tcW w:w="2977" w:type="dxa"/>
          </w:tcPr>
          <w:bookmarkStart w:id="69"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9" w:displacedByCustomXml="prev"/>
        </w:tc>
      </w:tr>
      <w:tr w:rsidR="003C28E2" w:rsidRPr="003816BD" w14:paraId="2FE62E4F" w14:textId="77777777" w:rsidTr="00AC346A">
        <w:tc>
          <w:tcPr>
            <w:tcW w:w="1696" w:type="dxa"/>
          </w:tcPr>
          <w:bookmarkStart w:id="70"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0" w:displacedByCustomXml="prev"/>
        </w:tc>
        <w:tc>
          <w:tcPr>
            <w:tcW w:w="2051" w:type="dxa"/>
          </w:tcPr>
          <w:bookmarkStart w:id="71"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1" w:displacedByCustomXml="prev"/>
        </w:tc>
        <w:tc>
          <w:tcPr>
            <w:tcW w:w="2485" w:type="dxa"/>
          </w:tcPr>
          <w:bookmarkStart w:id="72"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2" w:displacedByCustomXml="prev"/>
        </w:tc>
        <w:tc>
          <w:tcPr>
            <w:tcW w:w="4111" w:type="dxa"/>
          </w:tcPr>
          <w:bookmarkStart w:id="73"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3" w:displacedByCustomXml="prev"/>
        </w:tc>
        <w:tc>
          <w:tcPr>
            <w:tcW w:w="2977" w:type="dxa"/>
          </w:tcPr>
          <w:bookmarkStart w:id="74"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4" w:displacedByCustomXml="prev"/>
        </w:tc>
      </w:tr>
      <w:tr w:rsidR="003C28E2" w:rsidRPr="003816BD" w14:paraId="309201AA" w14:textId="77777777" w:rsidTr="00AC346A">
        <w:tc>
          <w:tcPr>
            <w:tcW w:w="1696" w:type="dxa"/>
          </w:tcPr>
          <w:bookmarkStart w:id="75"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5" w:displacedByCustomXml="prev"/>
        </w:tc>
        <w:tc>
          <w:tcPr>
            <w:tcW w:w="2051" w:type="dxa"/>
          </w:tcPr>
          <w:bookmarkStart w:id="76"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6" w:displacedByCustomXml="prev"/>
        </w:tc>
        <w:tc>
          <w:tcPr>
            <w:tcW w:w="2485" w:type="dxa"/>
          </w:tcPr>
          <w:sdt>
            <w:sdtPr>
              <w:id w:val="-1678262309"/>
              <w:placeholder>
                <w:docPart w:val="DefaultPlaceholder_-1854013440"/>
              </w:placeholder>
            </w:sdtPr>
            <w:sdtContent>
              <w:bookmarkStart w:id="77" w:name="resource7_note" w:displacedByCustomXml="prev"/>
              <w:p w14:paraId="024A12DD" w14:textId="78617617" w:rsidR="003C28E2" w:rsidRPr="003816BD" w:rsidRDefault="003C28E2" w:rsidP="003C28E2">
                <w:r w:rsidRPr="003816BD">
                  <w:t>resource7_note</w:t>
                </w:r>
              </w:p>
              <w:bookmarkEnd w:id="77" w:displacedByCustomXml="next"/>
            </w:sdtContent>
          </w:sdt>
        </w:tc>
        <w:tc>
          <w:tcPr>
            <w:tcW w:w="4111" w:type="dxa"/>
          </w:tcPr>
          <w:sdt>
            <w:sdtPr>
              <w:id w:val="-5061431"/>
              <w:placeholder>
                <w:docPart w:val="DefaultPlaceholder_-1854013440"/>
              </w:placeholder>
            </w:sdtPr>
            <w:sdtContent>
              <w:bookmarkStart w:id="78" w:name="resource7_url" w:displacedByCustomXml="prev"/>
              <w:p w14:paraId="51FFFCC9" w14:textId="7C05A6B8" w:rsidR="003C28E2" w:rsidRPr="003816BD" w:rsidRDefault="003C28E2" w:rsidP="003C28E2">
                <w:r w:rsidRPr="003816BD">
                  <w:t>resource7_url</w:t>
                </w:r>
              </w:p>
              <w:bookmarkEnd w:id="78" w:displacedByCustomXml="next"/>
            </w:sdtContent>
          </w:sdt>
        </w:tc>
        <w:tc>
          <w:tcPr>
            <w:tcW w:w="2977" w:type="dxa"/>
          </w:tcPr>
          <w:bookmarkStart w:id="79"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9" w:displacedByCustomXml="prev"/>
        </w:tc>
      </w:tr>
      <w:tr w:rsidR="008162AD" w:rsidRPr="003816BD" w14:paraId="6C75751B" w14:textId="77777777" w:rsidTr="00AC346A">
        <w:tc>
          <w:tcPr>
            <w:tcW w:w="1696" w:type="dxa"/>
          </w:tcPr>
          <w:bookmarkStart w:id="80"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0" w:displacedByCustomXml="prev"/>
        </w:tc>
        <w:tc>
          <w:tcPr>
            <w:tcW w:w="2051" w:type="dxa"/>
          </w:tcPr>
          <w:bookmarkStart w:id="81"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1" w:displacedByCustomXml="prev"/>
        </w:tc>
        <w:tc>
          <w:tcPr>
            <w:tcW w:w="2485" w:type="dxa"/>
          </w:tcPr>
          <w:bookmarkStart w:id="82"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2" w:displacedByCustomXml="prev"/>
        </w:tc>
        <w:tc>
          <w:tcPr>
            <w:tcW w:w="4111" w:type="dxa"/>
          </w:tcPr>
          <w:bookmarkStart w:id="83"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3" w:displacedByCustomXml="prev"/>
        </w:tc>
        <w:tc>
          <w:tcPr>
            <w:tcW w:w="2977" w:type="dxa"/>
          </w:tcPr>
          <w:bookmarkStart w:id="84"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4" w:displacedByCustomXml="prev"/>
        </w:tc>
      </w:tr>
      <w:tr w:rsidR="008162AD" w:rsidRPr="003816BD" w14:paraId="16C51155" w14:textId="77777777" w:rsidTr="00AC346A">
        <w:tc>
          <w:tcPr>
            <w:tcW w:w="1696" w:type="dxa"/>
          </w:tcPr>
          <w:bookmarkStart w:id="85"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5" w:displacedByCustomXml="prev"/>
        </w:tc>
        <w:tc>
          <w:tcPr>
            <w:tcW w:w="2051" w:type="dxa"/>
          </w:tcPr>
          <w:bookmarkStart w:id="86"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6" w:displacedByCustomXml="prev"/>
        </w:tc>
        <w:tc>
          <w:tcPr>
            <w:tcW w:w="2485" w:type="dxa"/>
          </w:tcPr>
          <w:bookmarkStart w:id="87"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7" w:displacedByCustomXml="prev"/>
        </w:tc>
        <w:tc>
          <w:tcPr>
            <w:tcW w:w="4111" w:type="dxa"/>
          </w:tcPr>
          <w:bookmarkStart w:id="88"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8" w:displacedByCustomXml="prev"/>
        </w:tc>
        <w:tc>
          <w:tcPr>
            <w:tcW w:w="2977" w:type="dxa"/>
          </w:tcPr>
          <w:bookmarkStart w:id="89"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9" w:displacedByCustomXml="prev"/>
        </w:tc>
      </w:tr>
      <w:tr w:rsidR="008162AD" w:rsidRPr="003816BD" w14:paraId="655D7955" w14:textId="77777777" w:rsidTr="00AC346A">
        <w:tc>
          <w:tcPr>
            <w:tcW w:w="1696" w:type="dxa"/>
          </w:tcPr>
          <w:bookmarkStart w:id="90"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0" w:displacedByCustomXml="prev"/>
        </w:tc>
        <w:tc>
          <w:tcPr>
            <w:tcW w:w="2051" w:type="dxa"/>
          </w:tcPr>
          <w:bookmarkStart w:id="91"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1" w:displacedByCustomXml="prev"/>
        </w:tc>
        <w:tc>
          <w:tcPr>
            <w:tcW w:w="2485" w:type="dxa"/>
          </w:tcPr>
          <w:sdt>
            <w:sdtPr>
              <w:id w:val="-504352653"/>
              <w:placeholder>
                <w:docPart w:val="DefaultPlaceholder_-1854013440"/>
              </w:placeholder>
            </w:sdtPr>
            <w:sdtContent>
              <w:bookmarkStart w:id="92" w:name="resource10_note" w:displacedByCustomXml="prev"/>
              <w:p w14:paraId="69E6656D" w14:textId="6C8CCF48" w:rsidR="008162AD" w:rsidRDefault="008162AD" w:rsidP="008162AD">
                <w:r w:rsidRPr="008D6F33">
                  <w:t>resource</w:t>
                </w:r>
                <w:r>
                  <w:t>10</w:t>
                </w:r>
                <w:r w:rsidRPr="008D6F33">
                  <w:t>_note</w:t>
                </w:r>
              </w:p>
              <w:bookmarkEnd w:id="92" w:displacedByCustomXml="next"/>
            </w:sdtContent>
          </w:sdt>
        </w:tc>
        <w:tc>
          <w:tcPr>
            <w:tcW w:w="4111" w:type="dxa"/>
          </w:tcPr>
          <w:bookmarkStart w:id="93"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3" w:displacedByCustomXml="prev"/>
        </w:tc>
        <w:tc>
          <w:tcPr>
            <w:tcW w:w="2977" w:type="dxa"/>
          </w:tcPr>
          <w:bookmarkStart w:id="94"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4" w:displacedByCustomXml="prev"/>
        </w:tc>
      </w:tr>
      <w:tr w:rsidR="008162AD" w:rsidRPr="003816BD" w14:paraId="073E9CC1" w14:textId="77777777" w:rsidTr="00AC346A">
        <w:tc>
          <w:tcPr>
            <w:tcW w:w="1696" w:type="dxa"/>
          </w:tcPr>
          <w:bookmarkStart w:id="95"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5" w:displacedByCustomXml="prev"/>
        </w:tc>
        <w:tc>
          <w:tcPr>
            <w:tcW w:w="2051" w:type="dxa"/>
          </w:tcPr>
          <w:bookmarkStart w:id="96"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6" w:displacedByCustomXml="prev"/>
        </w:tc>
        <w:tc>
          <w:tcPr>
            <w:tcW w:w="2485" w:type="dxa"/>
          </w:tcPr>
          <w:bookmarkStart w:id="97"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7" w:displacedByCustomXml="prev"/>
        </w:tc>
        <w:tc>
          <w:tcPr>
            <w:tcW w:w="4111" w:type="dxa"/>
          </w:tcPr>
          <w:bookmarkStart w:id="98"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8" w:displacedByCustomXml="prev"/>
        </w:tc>
        <w:tc>
          <w:tcPr>
            <w:tcW w:w="2977" w:type="dxa"/>
          </w:tcPr>
          <w:bookmarkStart w:id="99"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9" w:displacedByCustomXml="prev"/>
        </w:tc>
      </w:tr>
      <w:tr w:rsidR="008162AD" w:rsidRPr="003816BD" w14:paraId="03F5E589" w14:textId="77777777" w:rsidTr="00AC346A">
        <w:tc>
          <w:tcPr>
            <w:tcW w:w="1696" w:type="dxa"/>
          </w:tcPr>
          <w:bookmarkStart w:id="100"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0" w:displacedByCustomXml="prev"/>
        </w:tc>
        <w:tc>
          <w:tcPr>
            <w:tcW w:w="2051" w:type="dxa"/>
          </w:tcPr>
          <w:bookmarkStart w:id="101"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1" w:displacedByCustomXml="prev"/>
        </w:tc>
        <w:tc>
          <w:tcPr>
            <w:tcW w:w="2485" w:type="dxa"/>
          </w:tcPr>
          <w:bookmarkStart w:id="102"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2" w:displacedByCustomXml="prev"/>
        </w:tc>
        <w:tc>
          <w:tcPr>
            <w:tcW w:w="4111" w:type="dxa"/>
          </w:tcPr>
          <w:bookmarkStart w:id="103"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3" w:displacedByCustomXml="prev"/>
        </w:tc>
        <w:tc>
          <w:tcPr>
            <w:tcW w:w="2977" w:type="dxa"/>
          </w:tcPr>
          <w:bookmarkStart w:id="104"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4" w:displacedByCustomXml="prev"/>
        </w:tc>
      </w:tr>
      <w:tr w:rsidR="008162AD" w:rsidRPr="003816BD" w14:paraId="1C0DC354" w14:textId="77777777" w:rsidTr="00AC346A">
        <w:tc>
          <w:tcPr>
            <w:tcW w:w="1696" w:type="dxa"/>
          </w:tcPr>
          <w:bookmarkStart w:id="105"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5" w:displacedByCustomXml="prev"/>
        </w:tc>
        <w:tc>
          <w:tcPr>
            <w:tcW w:w="2051" w:type="dxa"/>
          </w:tcPr>
          <w:bookmarkStart w:id="106"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6" w:displacedByCustomXml="prev"/>
        </w:tc>
        <w:tc>
          <w:tcPr>
            <w:tcW w:w="2485" w:type="dxa"/>
          </w:tcPr>
          <w:bookmarkStart w:id="107"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7" w:displacedByCustomXml="prev"/>
        </w:tc>
        <w:tc>
          <w:tcPr>
            <w:tcW w:w="4111" w:type="dxa"/>
          </w:tcPr>
          <w:bookmarkStart w:id="108"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8" w:displacedByCustomXml="prev"/>
        </w:tc>
        <w:tc>
          <w:tcPr>
            <w:tcW w:w="2977" w:type="dxa"/>
          </w:tcPr>
          <w:bookmarkStart w:id="109"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9" w:displacedByCustomXml="prev"/>
        </w:tc>
      </w:tr>
      <w:tr w:rsidR="008162AD" w:rsidRPr="003816BD" w14:paraId="4B8A338F" w14:textId="77777777" w:rsidTr="00AC346A">
        <w:tc>
          <w:tcPr>
            <w:tcW w:w="1696" w:type="dxa"/>
          </w:tcPr>
          <w:bookmarkStart w:id="110"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0" w:displacedByCustomXml="prev"/>
        </w:tc>
        <w:tc>
          <w:tcPr>
            <w:tcW w:w="2051" w:type="dxa"/>
          </w:tcPr>
          <w:bookmarkStart w:id="111"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1" w:displacedByCustomXml="prev"/>
        </w:tc>
        <w:tc>
          <w:tcPr>
            <w:tcW w:w="2485" w:type="dxa"/>
          </w:tcPr>
          <w:bookmarkStart w:id="112"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2" w:displacedByCustomXml="prev"/>
        </w:tc>
        <w:tc>
          <w:tcPr>
            <w:tcW w:w="4111" w:type="dxa"/>
          </w:tcPr>
          <w:bookmarkStart w:id="113"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3" w:displacedByCustomXml="prev"/>
        </w:tc>
        <w:tc>
          <w:tcPr>
            <w:tcW w:w="2977" w:type="dxa"/>
          </w:tcPr>
          <w:bookmarkStart w:id="114"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4" w:displacedByCustomXml="prev"/>
        </w:tc>
      </w:tr>
      <w:tr w:rsidR="008162AD" w:rsidRPr="003816BD" w14:paraId="7142E79C" w14:textId="77777777" w:rsidTr="00AC346A">
        <w:tc>
          <w:tcPr>
            <w:tcW w:w="1696" w:type="dxa"/>
          </w:tcPr>
          <w:bookmarkStart w:id="115"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5" w:displacedByCustomXml="prev"/>
        </w:tc>
        <w:tc>
          <w:tcPr>
            <w:tcW w:w="2051" w:type="dxa"/>
          </w:tcPr>
          <w:bookmarkStart w:id="116"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6" w:displacedByCustomXml="prev"/>
        </w:tc>
        <w:tc>
          <w:tcPr>
            <w:tcW w:w="2485" w:type="dxa"/>
          </w:tcPr>
          <w:bookmarkStart w:id="117"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7" w:displacedByCustomXml="prev"/>
        </w:tc>
        <w:tc>
          <w:tcPr>
            <w:tcW w:w="4111" w:type="dxa"/>
          </w:tcPr>
          <w:bookmarkStart w:id="118"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8" w:displacedByCustomXml="prev"/>
        </w:tc>
        <w:tc>
          <w:tcPr>
            <w:tcW w:w="2977" w:type="dxa"/>
          </w:tcPr>
          <w:bookmarkStart w:id="119"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9"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proofErr w:type="spellStart"/>
            <w:r w:rsidRPr="007B2A9A">
              <w:rPr>
                <w:b/>
                <w:bCs/>
              </w:rPr>
              <w:t>ref_id</w:t>
            </w:r>
            <w:proofErr w:type="spellEnd"/>
          </w:p>
        </w:tc>
        <w:tc>
          <w:tcPr>
            <w:tcW w:w="5241" w:type="dxa"/>
            <w:shd w:val="clear" w:color="auto" w:fill="D1D1D1" w:themeFill="background2" w:themeFillShade="E6"/>
          </w:tcPr>
          <w:p w14:paraId="3300D682" w14:textId="244EEAB6" w:rsidR="00D85014" w:rsidRPr="007B2A9A" w:rsidRDefault="007B2A9A" w:rsidP="00284F19">
            <w:pPr>
              <w:rPr>
                <w:b/>
                <w:bCs/>
              </w:rPr>
            </w:pPr>
            <w:proofErr w:type="spellStart"/>
            <w:r>
              <w:rPr>
                <w:b/>
                <w:bCs/>
              </w:rPr>
              <w:t>g</w:t>
            </w:r>
            <w:r w:rsidR="00D85014" w:rsidRPr="007B2A9A">
              <w:rPr>
                <w:b/>
                <w:bCs/>
              </w:rPr>
              <w:t>lossary</w:t>
            </w:r>
            <w:r>
              <w:rPr>
                <w:b/>
                <w:bCs/>
              </w:rPr>
              <w:t>_keys</w:t>
            </w:r>
            <w:proofErr w:type="spellEnd"/>
          </w:p>
        </w:tc>
      </w:tr>
      <w:tr w:rsidR="00D85014" w:rsidRPr="003816BD" w14:paraId="620C45CE" w14:textId="77777777" w:rsidTr="00646F07">
        <w:tc>
          <w:tcPr>
            <w:tcW w:w="7792" w:type="dxa"/>
          </w:tcPr>
          <w:p w14:paraId="7C1A9E40" w14:textId="21BC7AA4" w:rsidR="009128E5" w:rsidRDefault="00C07521" w:rsidP="00284F19">
            <w:bookmarkStart w:id="120" w:name="references"/>
            <w:r>
              <w:t xml:space="preserve">  </w:t>
            </w:r>
            <w:r w:rsidR="00004BD3">
              <w:t>R</w:t>
            </w:r>
            <w:r>
              <w:t>efs</w:t>
            </w:r>
          </w:p>
          <w:p w14:paraId="04EC570A" w14:textId="77777777" w:rsidR="00A314D7" w:rsidRDefault="00A314D7" w:rsidP="00284F19"/>
          <w:p w14:paraId="43D82A74" w14:textId="5D14EA9C" w:rsidR="00A314D7" w:rsidRDefault="00A314D7" w:rsidP="00284F19">
            <w:pPr>
              <w:rPr>
                <w:sz w:val="24"/>
              </w:rPr>
            </w:pPr>
            <w:proofErr w:type="spellStart"/>
            <w:r w:rsidRPr="00EB2C9B">
              <w:rPr>
                <w:sz w:val="24"/>
              </w:rPr>
              <w:t>Esteveo</w:t>
            </w:r>
            <w:proofErr w:type="spellEnd"/>
            <w:r w:rsidRPr="00EB2C9B">
              <w:rPr>
                <w:sz w:val="24"/>
              </w:rPr>
              <w:t xml:space="preserve"> et al.</w:t>
            </w:r>
            <w:r>
              <w:rPr>
                <w:sz w:val="24"/>
              </w:rPr>
              <w:t xml:space="preserve">, </w:t>
            </w:r>
            <w:r w:rsidRPr="00EB2C9B">
              <w:rPr>
                <w:sz w:val="24"/>
              </w:rPr>
              <w:t>2017</w:t>
            </w:r>
          </w:p>
          <w:p w14:paraId="6FE1A02A" w14:textId="308795B0" w:rsidR="00A211BC" w:rsidRDefault="00A211BC" w:rsidP="00284F19">
            <w:r>
              <w:rPr>
                <w:sz w:val="24"/>
              </w:rPr>
              <w:t xml:space="preserve">Gilbert </w:t>
            </w:r>
            <w:proofErr w:type="gramStart"/>
            <w:r>
              <w:rPr>
                <w:sz w:val="24"/>
              </w:rPr>
              <w:t xml:space="preserve">et al. </w:t>
            </w:r>
            <w:r>
              <w:rPr>
                <w:sz w:val="24"/>
              </w:rPr>
              <w:t>,</w:t>
            </w:r>
            <w:proofErr w:type="gramEnd"/>
            <w:r>
              <w:rPr>
                <w:sz w:val="24"/>
              </w:rPr>
              <w:t xml:space="preserve"> </w:t>
            </w:r>
            <w:r>
              <w:rPr>
                <w:sz w:val="24"/>
              </w:rPr>
              <w:t>2020</w:t>
            </w:r>
          </w:p>
          <w:p w14:paraId="721D8AA2" w14:textId="14530B9C" w:rsidR="00A314D7" w:rsidRDefault="00A314D7" w:rsidP="00284F19">
            <w:pPr>
              <w:rPr>
                <w:sz w:val="24"/>
              </w:rPr>
            </w:pPr>
            <w:proofErr w:type="spellStart"/>
            <w:r w:rsidRPr="00EB2C9B">
              <w:rPr>
                <w:sz w:val="24"/>
              </w:rPr>
              <w:t>Hofmeester</w:t>
            </w:r>
            <w:proofErr w:type="spellEnd"/>
            <w:r w:rsidRPr="00EB2C9B">
              <w:rPr>
                <w:sz w:val="24"/>
              </w:rPr>
              <w:t xml:space="preserve"> et al.</w:t>
            </w:r>
            <w:r>
              <w:rPr>
                <w:sz w:val="24"/>
              </w:rPr>
              <w:t xml:space="preserve">, </w:t>
            </w:r>
            <w:r w:rsidRPr="00EB2C9B">
              <w:rPr>
                <w:sz w:val="24"/>
              </w:rPr>
              <w:t>2017</w:t>
            </w:r>
            <w:r w:rsidR="006434B5">
              <w:rPr>
                <w:sz w:val="24"/>
              </w:rPr>
              <w:t xml:space="preserve"> (https://doi.org/10.1002/rse2.25)</w:t>
            </w:r>
          </w:p>
          <w:p w14:paraId="17574BAA" w14:textId="725C4FE0" w:rsidR="00A314D7" w:rsidRDefault="00A314D7" w:rsidP="00284F19">
            <w:proofErr w:type="spellStart"/>
            <w:r w:rsidRPr="00EB2C9B">
              <w:rPr>
                <w:sz w:val="24"/>
              </w:rPr>
              <w:t>Rowcliffe</w:t>
            </w:r>
            <w:proofErr w:type="spellEnd"/>
            <w:r w:rsidRPr="00EB2C9B">
              <w:rPr>
                <w:sz w:val="24"/>
              </w:rPr>
              <w:t xml:space="preserve"> et al.</w:t>
            </w:r>
            <w:r>
              <w:rPr>
                <w:sz w:val="24"/>
              </w:rPr>
              <w:t>,</w:t>
            </w:r>
            <w:r w:rsidRPr="00EB2C9B">
              <w:rPr>
                <w:sz w:val="24"/>
              </w:rPr>
              <w:t xml:space="preserve"> 2011</w:t>
            </w:r>
          </w:p>
          <w:p w14:paraId="5A1504A9" w14:textId="5166FF65" w:rsidR="009128E5" w:rsidRDefault="00A314D7" w:rsidP="00284F19">
            <w:pPr>
              <w:rPr>
                <w:sz w:val="24"/>
              </w:rPr>
            </w:pPr>
            <w:proofErr w:type="spellStart"/>
            <w:r w:rsidRPr="00EB2C9B">
              <w:rPr>
                <w:sz w:val="24"/>
              </w:rPr>
              <w:t>Wearn</w:t>
            </w:r>
            <w:proofErr w:type="spellEnd"/>
            <w:r w:rsidRPr="00EB2C9B">
              <w:rPr>
                <w:sz w:val="24"/>
              </w:rPr>
              <w:t xml:space="preserve"> &amp; Glover-</w:t>
            </w:r>
            <w:proofErr w:type="spellStart"/>
            <w:r w:rsidRPr="00EB2C9B">
              <w:rPr>
                <w:sz w:val="24"/>
              </w:rPr>
              <w:t>Kapfer</w:t>
            </w:r>
            <w:proofErr w:type="spellEnd"/>
            <w:r>
              <w:rPr>
                <w:sz w:val="24"/>
              </w:rPr>
              <w:t xml:space="preserve">, </w:t>
            </w:r>
            <w:r w:rsidRPr="00EB2C9B">
              <w:rPr>
                <w:sz w:val="24"/>
              </w:rPr>
              <w:t>2017</w:t>
            </w:r>
          </w:p>
          <w:p w14:paraId="617AE354" w14:textId="25192564" w:rsidR="001114CA" w:rsidRDefault="001114CA" w:rsidP="00284F19">
            <w:proofErr w:type="spellStart"/>
            <w:r>
              <w:rPr>
                <w:sz w:val="24"/>
              </w:rPr>
              <w:t>Wilgenburg</w:t>
            </w:r>
            <w:proofErr w:type="spellEnd"/>
            <w:r>
              <w:rPr>
                <w:sz w:val="24"/>
              </w:rPr>
              <w:t xml:space="preserve"> et al.</w:t>
            </w:r>
            <w:r>
              <w:rPr>
                <w:sz w:val="24"/>
              </w:rPr>
              <w:t xml:space="preserve">, </w:t>
            </w:r>
            <w:r>
              <w:rPr>
                <w:sz w:val="24"/>
              </w:rPr>
              <w:t>2020</w:t>
            </w:r>
          </w:p>
          <w:p w14:paraId="4602B4FB" w14:textId="77777777" w:rsidR="009128E5" w:rsidRPr="009128E5" w:rsidRDefault="009128E5" w:rsidP="00284F19"/>
          <w:p w14:paraId="4A8008FA" w14:textId="77777777" w:rsidR="009128E5" w:rsidRDefault="009128E5" w:rsidP="00284F19"/>
          <w:bookmarkEnd w:id="120"/>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1" w:name="glossary" w:displacedByCustomXml="prev"/>
              <w:p w14:paraId="550CA2B7" w14:textId="132450A6" w:rsidR="007B2A9A" w:rsidRDefault="007B2A9A" w:rsidP="00284F19">
                <w:proofErr w:type="spellStart"/>
                <w:r>
                  <w:t>keys_here</w:t>
                </w:r>
                <w:proofErr w:type="spellEnd"/>
              </w:p>
              <w:p w14:paraId="19D237B0" w14:textId="77777777" w:rsidR="00004BD3" w:rsidRDefault="00004BD3" w:rsidP="00284F19"/>
              <w:p w14:paraId="4C473014" w14:textId="11022671" w:rsidR="00D85014" w:rsidRPr="003816BD" w:rsidRDefault="00000000" w:rsidP="00284F19"/>
            </w:sdtContent>
          </w:sdt>
          <w:bookmarkEnd w:id="121"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20272638" w14:textId="77777777" w:rsidR="00455733" w:rsidRDefault="00455733" w:rsidP="003F1C69"/>
    <w:p w14:paraId="4F6EE0DF" w14:textId="77777777" w:rsidR="00455733" w:rsidRDefault="00455733" w:rsidP="003F1C69"/>
    <w:p w14:paraId="6746897B" w14:textId="5D2B035A" w:rsidR="003F1C69" w:rsidRDefault="00000000" w:rsidP="003F1C69">
      <w:r>
        <w:pict w14:anchorId="4620A486">
          <v:rect id="_x0000_i1025" style="width:0;height:1.5pt" o:hralign="center" o:hrstd="t" o:hr="t" fillcolor="#a0a0a0" stroked="f"/>
        </w:pict>
      </w:r>
    </w:p>
    <w:p w14:paraId="549374F3" w14:textId="38712288" w:rsidR="003F1C69" w:rsidRDefault="003F1C69" w:rsidP="00455733">
      <w:pPr>
        <w:pStyle w:val="Heading7"/>
      </w:pPr>
      <w:r w:rsidRPr="00D32477">
        <w:t>POPULATE MARKDOWN</w:t>
      </w:r>
    </w:p>
    <w:p w14:paraId="37FA766E" w14:textId="77777777" w:rsidR="003F1C69" w:rsidRPr="00C07189" w:rsidRDefault="003F1C69" w:rsidP="00455733">
      <w:r w:rsidRPr="00C07189">
        <w:t>---</w:t>
      </w:r>
    </w:p>
    <w:p w14:paraId="1E9E1FDF" w14:textId="77777777" w:rsidR="003F1C69" w:rsidRPr="00C07189" w:rsidRDefault="003F1C69" w:rsidP="00455733">
      <w:proofErr w:type="spellStart"/>
      <w:r w:rsidRPr="00C07189">
        <w:t>jupytext</w:t>
      </w:r>
      <w:proofErr w:type="spellEnd"/>
      <w:r w:rsidRPr="00C07189">
        <w:t>:</w:t>
      </w:r>
    </w:p>
    <w:p w14:paraId="3339738C" w14:textId="77777777" w:rsidR="003F1C69" w:rsidRPr="00C07189" w:rsidRDefault="003F1C69" w:rsidP="00455733">
      <w:r w:rsidRPr="00C07189">
        <w:t xml:space="preserve">  formats: </w:t>
      </w:r>
      <w:proofErr w:type="spellStart"/>
      <w:proofErr w:type="gramStart"/>
      <w:r w:rsidRPr="00C07189">
        <w:t>md:myst</w:t>
      </w:r>
      <w:proofErr w:type="spellEnd"/>
      <w:proofErr w:type="gramEnd"/>
    </w:p>
    <w:p w14:paraId="3E128AEA" w14:textId="77777777" w:rsidR="003F1C69" w:rsidRPr="00C07189" w:rsidRDefault="003F1C69" w:rsidP="00455733">
      <w:r w:rsidRPr="00C07189">
        <w:lastRenderedPageBreak/>
        <w:t xml:space="preserve">  </w:t>
      </w:r>
      <w:proofErr w:type="spellStart"/>
      <w:r w:rsidRPr="00C07189">
        <w:t>text_representation</w:t>
      </w:r>
      <w:proofErr w:type="spellEnd"/>
      <w:r w:rsidRPr="00C07189">
        <w:t>:</w:t>
      </w:r>
    </w:p>
    <w:p w14:paraId="686810AB" w14:textId="77777777" w:rsidR="003F1C69" w:rsidRPr="00C07189" w:rsidRDefault="003F1C69" w:rsidP="00455733">
      <w:r w:rsidRPr="00C07189">
        <w:t xml:space="preserve">    extension: .md</w:t>
      </w:r>
    </w:p>
    <w:p w14:paraId="7B544BE8" w14:textId="77777777" w:rsidR="003F1C69" w:rsidRPr="00C07189" w:rsidRDefault="003F1C69" w:rsidP="00455733">
      <w:r w:rsidRPr="00C07189">
        <w:t xml:space="preserve">    </w:t>
      </w:r>
      <w:proofErr w:type="spellStart"/>
      <w:r w:rsidRPr="00C07189">
        <w:t>format_name</w:t>
      </w:r>
      <w:proofErr w:type="spellEnd"/>
      <w:r w:rsidRPr="00C07189">
        <w:t xml:space="preserve">: </w:t>
      </w:r>
      <w:proofErr w:type="spellStart"/>
      <w:proofErr w:type="gramStart"/>
      <w:r w:rsidRPr="00C07189">
        <w:t>myst</w:t>
      </w:r>
      <w:proofErr w:type="spellEnd"/>
      <w:proofErr w:type="gramEnd"/>
    </w:p>
    <w:p w14:paraId="6BF0F0AD" w14:textId="77777777" w:rsidR="003F1C69" w:rsidRPr="00C07189" w:rsidRDefault="003F1C69" w:rsidP="00455733">
      <w:r w:rsidRPr="00C07189">
        <w:t xml:space="preserve">    </w:t>
      </w:r>
      <w:proofErr w:type="spellStart"/>
      <w:r w:rsidRPr="00C07189">
        <w:t>format_version</w:t>
      </w:r>
      <w:proofErr w:type="spellEnd"/>
      <w:r w:rsidRPr="00C07189">
        <w:t>: '</w:t>
      </w:r>
      <w:proofErr w:type="gramStart"/>
      <w:r w:rsidRPr="00C07189">
        <w:t>1.16'</w:t>
      </w:r>
      <w:proofErr w:type="gramEnd"/>
    </w:p>
    <w:p w14:paraId="154DFE2F" w14:textId="77777777" w:rsidR="003F1C69" w:rsidRPr="00C07189" w:rsidRDefault="003F1C69" w:rsidP="00455733">
      <w:r w:rsidRPr="00C07189">
        <w:t xml:space="preserve">    </w:t>
      </w:r>
      <w:proofErr w:type="spellStart"/>
      <w:r w:rsidRPr="00C07189">
        <w:t>jupytext_version</w:t>
      </w:r>
      <w:proofErr w:type="spellEnd"/>
      <w:r w:rsidRPr="00C07189">
        <w:t>: 1.16.1</w:t>
      </w:r>
    </w:p>
    <w:p w14:paraId="6C1D02C0" w14:textId="77777777" w:rsidR="003F1C69" w:rsidRPr="00C07189" w:rsidRDefault="003F1C69" w:rsidP="00455733">
      <w:proofErr w:type="spellStart"/>
      <w:r w:rsidRPr="00C07189">
        <w:t>kernelspec</w:t>
      </w:r>
      <w:proofErr w:type="spellEnd"/>
      <w:r w:rsidRPr="00C07189">
        <w:t>:</w:t>
      </w:r>
    </w:p>
    <w:p w14:paraId="2FFF6A00" w14:textId="77777777" w:rsidR="003F1C69" w:rsidRPr="00C07189" w:rsidRDefault="003F1C69" w:rsidP="00455733">
      <w:r w:rsidRPr="00C07189">
        <w:t xml:space="preserve">  </w:t>
      </w:r>
      <w:proofErr w:type="spellStart"/>
      <w:r w:rsidRPr="00C07189">
        <w:t>display_name</w:t>
      </w:r>
      <w:proofErr w:type="spellEnd"/>
      <w:r w:rsidRPr="00C07189">
        <w:t>: Python 3</w:t>
      </w:r>
    </w:p>
    <w:p w14:paraId="74924B5A" w14:textId="77777777" w:rsidR="003F1C69" w:rsidRPr="00C07189" w:rsidRDefault="003F1C69" w:rsidP="00455733">
      <w:r w:rsidRPr="00C07189">
        <w:t xml:space="preserve">  language: python</w:t>
      </w:r>
    </w:p>
    <w:p w14:paraId="2B61B53B" w14:textId="77777777" w:rsidR="003F1C69" w:rsidRPr="00C07189" w:rsidRDefault="003F1C69" w:rsidP="00455733">
      <w:r w:rsidRPr="00C07189">
        <w:t xml:space="preserve">  name: python3</w:t>
      </w:r>
    </w:p>
    <w:p w14:paraId="5E7263E3" w14:textId="77777777" w:rsidR="003F1C69" w:rsidRPr="00C07189" w:rsidRDefault="003F1C69" w:rsidP="00455733">
      <w:proofErr w:type="spellStart"/>
      <w:r w:rsidRPr="00C07189">
        <w:t>editor_options</w:t>
      </w:r>
      <w:proofErr w:type="spellEnd"/>
      <w:r w:rsidRPr="00C07189">
        <w:t xml:space="preserve">: </w:t>
      </w:r>
    </w:p>
    <w:p w14:paraId="656ED1EE" w14:textId="77777777" w:rsidR="003F1C69" w:rsidRPr="00C07189" w:rsidRDefault="003F1C69" w:rsidP="00455733">
      <w:r w:rsidRPr="00C07189">
        <w:t xml:space="preserve">  markdown: </w:t>
      </w:r>
    </w:p>
    <w:p w14:paraId="677888D3" w14:textId="77777777" w:rsidR="003F1C69" w:rsidRPr="00C07189" w:rsidRDefault="003F1C69" w:rsidP="00455733">
      <w:r w:rsidRPr="00C07189">
        <w:t xml:space="preserve">    wrap: none</w:t>
      </w:r>
    </w:p>
    <w:p w14:paraId="1626000A" w14:textId="77777777" w:rsidR="003F1C69" w:rsidRPr="00C07189" w:rsidRDefault="003F1C69" w:rsidP="00455733">
      <w:r w:rsidRPr="00C07189">
        <w:t xml:space="preserve">--- </w:t>
      </w:r>
    </w:p>
    <w:p w14:paraId="4ADC3D00" w14:textId="6DAA1A6B" w:rsidR="003F1C69" w:rsidRPr="00C07189" w:rsidRDefault="003F1C69" w:rsidP="00455733">
      <w:r w:rsidRPr="00C07189">
        <w:t>(</w:t>
      </w:r>
      <w:proofErr w:type="spellStart"/>
      <w:r w:rsidRPr="00C07189">
        <w:t>i_</w:t>
      </w:r>
      <w:r>
        <w:fldChar w:fldCharType="begin"/>
      </w:r>
      <w:r>
        <w:instrText xml:space="preserve"> REF info_id </w:instrText>
      </w:r>
      <w:r w:rsidR="00455733">
        <w:instrText xml:space="preserve"> \* MERGEFORMAT </w:instrText>
      </w:r>
      <w:r>
        <w:fldChar w:fldCharType="separate"/>
      </w:r>
      <w:r w:rsidRPr="00B176C6">
        <w:t>mod_divers_rich</w:t>
      </w:r>
      <w:proofErr w:type="spellEnd"/>
      <w:r>
        <w:fldChar w:fldCharType="end"/>
      </w:r>
      <w:r w:rsidRPr="00C07189">
        <w:t>)=</w:t>
      </w:r>
    </w:p>
    <w:p w14:paraId="7E1CF9C5" w14:textId="77777777" w:rsidR="003F1C69" w:rsidRDefault="003F1C69" w:rsidP="00455733">
      <w:r w:rsidRPr="00AC346A">
        <w:t xml:space="preserve"># </w:t>
      </w:r>
      <w:proofErr w:type="gramStart"/>
      <w:r>
        <w:t xml:space="preserve">{{ </w:t>
      </w:r>
      <w:proofErr w:type="spellStart"/>
      <w:r w:rsidRPr="00AC346A">
        <w:t>name</w:t>
      </w:r>
      <w:proofErr w:type="gramEnd"/>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proofErr w:type="spellEnd"/>
      <w:r w:rsidRPr="00AC346A">
        <w:fldChar w:fldCharType="end"/>
      </w:r>
      <w:r>
        <w:t xml:space="preserve"> }}</w:t>
      </w:r>
    </w:p>
    <w:p w14:paraId="38A6F36D" w14:textId="77777777" w:rsidR="003F1C69" w:rsidRDefault="003F1C69" w:rsidP="00455733"/>
    <w:p w14:paraId="77D575FC" w14:textId="77777777" w:rsidR="003F1C69" w:rsidRPr="00BA6CE9" w:rsidRDefault="003F1C69" w:rsidP="00455733">
      <w:proofErr w:type="gramStart"/>
      <w:r w:rsidRPr="00BA6CE9">
        <w:t>:::::::::</w:t>
      </w:r>
      <w:proofErr w:type="gramEnd"/>
      <w:r w:rsidRPr="00BA6CE9">
        <w:t>{div} full-width</w:t>
      </w:r>
    </w:p>
    <w:p w14:paraId="61E0E793" w14:textId="77777777" w:rsidR="003F1C69" w:rsidRPr="00AC346A" w:rsidRDefault="003F1C69" w:rsidP="00455733"/>
    <w:p w14:paraId="0C20D7DC" w14:textId="77777777" w:rsidR="003F1C69" w:rsidRDefault="003F1C69" w:rsidP="00455733">
      <w:proofErr w:type="gramStart"/>
      <w:r>
        <w:t>:::::::</w:t>
      </w:r>
      <w:proofErr w:type="gramEnd"/>
      <w:r>
        <w:t>{tab-set}</w:t>
      </w:r>
    </w:p>
    <w:p w14:paraId="6305C426" w14:textId="77777777" w:rsidR="003F1C69" w:rsidRPr="007504AD" w:rsidRDefault="003F1C69" w:rsidP="00455733"/>
    <w:p w14:paraId="6F42CC9B" w14:textId="77777777" w:rsidR="003F1C69" w:rsidRPr="00BA6CE9" w:rsidRDefault="003F1C69" w:rsidP="00455733">
      <w:proofErr w:type="gramStart"/>
      <w:r w:rsidRPr="00BA6CE9">
        <w:t>::::::</w:t>
      </w:r>
      <w:proofErr w:type="gramEnd"/>
      <w:r w:rsidRPr="00BA6CE9">
        <w:t>{tab-item} Overview</w:t>
      </w:r>
    </w:p>
    <w:p w14:paraId="70B0383D" w14:textId="77777777" w:rsidR="003F1C69" w:rsidRDefault="003F1C69" w:rsidP="00455733"/>
    <w:p w14:paraId="336A6596" w14:textId="77777777" w:rsidR="003F1C69" w:rsidRDefault="003F1C69" w:rsidP="00455733">
      <w:r>
        <w:t>**</w:t>
      </w:r>
      <w:proofErr w:type="gramStart"/>
      <w:r>
        <w:t xml:space="preserve">{{ </w:t>
      </w:r>
      <w:proofErr w:type="spellStart"/>
      <w:r>
        <w:t>term</w:t>
      </w:r>
      <w:proofErr w:type="gramEnd"/>
      <w:r>
        <w:t>_mod_divers_rich</w:t>
      </w:r>
      <w:proofErr w:type="spellEnd"/>
      <w:r>
        <w:t xml:space="preserve"> }}**: {{ </w:t>
      </w:r>
      <w:proofErr w:type="spellStart"/>
      <w:r>
        <w:t>term_def_mod_divers_rich</w:t>
      </w:r>
      <w:proofErr w:type="spellEnd"/>
      <w:r>
        <w:t xml:space="preserve"> }}</w:t>
      </w:r>
    </w:p>
    <w:p w14:paraId="13C7F4DA" w14:textId="77777777" w:rsidR="003F1C69" w:rsidRDefault="003F1C69" w:rsidP="00455733">
      <w:r>
        <w:t>&lt;</w:t>
      </w:r>
      <w:proofErr w:type="spellStart"/>
      <w:r>
        <w:t>br</w:t>
      </w:r>
      <w:proofErr w:type="spellEnd"/>
      <w:r>
        <w:t>&gt;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455733">
          <w:r w:rsidRPr="00AC3161">
            <w:rPr>
              <w:color w:val="156082" w:themeColor="accent1"/>
              <w:sz w:val="20"/>
              <w:szCs w:val="20"/>
            </w:rPr>
            <w:t>“Species richness is simply</w:t>
          </w:r>
          <w:r w:rsidRPr="0059153C">
            <w:t xml:space="preserve"> the number of species in </w:t>
          </w:r>
          <w:r>
            <w:t>an area (</w:t>
          </w:r>
          <w:proofErr w:type="gramStart"/>
          <w:r>
            <w:t>{{ ref</w:t>
          </w:r>
          <w:proofErr w:type="gramEnd"/>
          <w:r>
            <w:t>_intext_</w:t>
          </w:r>
          <w:r w:rsidRPr="00591396">
            <w:t>wearn_gloverkapfer_2017</w:t>
          </w:r>
          <w:r>
            <w:t xml:space="preserve"> }})</w:t>
          </w:r>
        </w:p>
        <w:p w14:paraId="68B87DAA" w14:textId="77777777" w:rsidR="003F1C69" w:rsidRDefault="003F1C69" w:rsidP="00455733"/>
        <w:p w14:paraId="08B9D1BB" w14:textId="77777777" w:rsidR="003F1C69" w:rsidRPr="00AC3161" w:rsidRDefault="003F1C69" w:rsidP="00455733">
          <w:pPr>
            <w:rPr>
              <w:sz w:val="20"/>
              <w:szCs w:val="20"/>
            </w:rPr>
          </w:pPr>
        </w:p>
        <w:p w14:paraId="5BAFA6C8" w14:textId="77777777" w:rsidR="003F1C69" w:rsidRDefault="003F1C69" w:rsidP="00455733">
          <w:r w:rsidRPr="0059153C">
            <w:t xml:space="preserve">Species diversity is more </w:t>
          </w:r>
          <w:proofErr w:type="gramStart"/>
          <w:r w:rsidRPr="0059153C">
            <w:t>complex, and</w:t>
          </w:r>
          <w:proofErr w:type="gramEnd"/>
          <w:r w:rsidRPr="0059153C">
            <w:t xml:space="preserve"> includes a measure of the number of species in a community, and a measure of the abundance of each species. Species diversity is usually described by an index, such as Shannon's Index H'.</w:t>
          </w:r>
          <w:r>
            <w:t xml:space="preserve">” </w:t>
          </w:r>
          <w:proofErr w:type="gramStart"/>
          <w:r>
            <w:t>{{ ref</w:t>
          </w:r>
          <w:proofErr w:type="gramEnd"/>
          <w:r>
            <w:t>_intext_pyron_2010 }}</w:t>
          </w:r>
        </w:p>
        <w:p w14:paraId="7C9E3B2B" w14:textId="77777777" w:rsidR="003F1C69" w:rsidRDefault="003F1C69" w:rsidP="00455733"/>
        <w:p w14:paraId="5D50CBC4" w14:textId="77777777" w:rsidR="003F1C69" w:rsidRDefault="003F1C69" w:rsidP="00455733">
          <w:r>
            <w:t>```{figure} ../03_images/03_image_files/</w:t>
          </w:r>
          <w:r w:rsidRPr="00B17A06">
            <w:t>pyron_2010_fig1.pn</w:t>
          </w:r>
          <w:r>
            <w:t>g</w:t>
          </w:r>
        </w:p>
        <w:p w14:paraId="7FA614D0" w14:textId="77777777" w:rsidR="003F1C69" w:rsidRDefault="003F1C69" w:rsidP="00455733">
          <w:proofErr w:type="gramStart"/>
          <w:r>
            <w:t>:align</w:t>
          </w:r>
          <w:proofErr w:type="gramEnd"/>
          <w:r>
            <w:t>: center</w:t>
          </w:r>
        </w:p>
        <w:p w14:paraId="21795E02" w14:textId="77777777" w:rsidR="003F1C69" w:rsidRDefault="003F1C69" w:rsidP="00455733">
          <w:proofErr w:type="gramStart"/>
          <w:r>
            <w:t>:scale</w:t>
          </w:r>
          <w:proofErr w:type="gramEnd"/>
          <w:r>
            <w:t>: 60%</w:t>
          </w:r>
        </w:p>
        <w:p w14:paraId="481842AD" w14:textId="77777777" w:rsidR="003F1C69" w:rsidRPr="003816BD" w:rsidRDefault="003F1C69" w:rsidP="00455733">
          <w:r>
            <w:t>```</w:t>
          </w:r>
        </w:p>
      </w:sdtContent>
    </w:sdt>
    <w:p w14:paraId="65C2B96B" w14:textId="77777777" w:rsidR="003F1C69" w:rsidRDefault="003F1C69" w:rsidP="00455733"/>
    <w:p w14:paraId="7A501E27" w14:textId="77777777" w:rsidR="003F1C69" w:rsidRDefault="003F1C69" w:rsidP="00455733">
      <w:r w:rsidRPr="00AC346A">
        <w:fldChar w:fldCharType="end"/>
      </w:r>
      <w:r w:rsidRPr="00BA6CE9">
        <w:t>::::::</w:t>
      </w:r>
    </w:p>
    <w:p w14:paraId="6EA1A7AA" w14:textId="77777777" w:rsidR="003F1C69" w:rsidRPr="00BA6CE9" w:rsidRDefault="003F1C69" w:rsidP="00455733"/>
    <w:p w14:paraId="4AAA1B5E" w14:textId="77777777" w:rsidR="003F1C69" w:rsidRDefault="003F1C69" w:rsidP="00455733">
      <w:proofErr w:type="gramStart"/>
      <w:r w:rsidRPr="00BA6CE9">
        <w:t>::::::</w:t>
      </w:r>
      <w:proofErr w:type="gramEnd"/>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455733">
          <w:pPr>
            <w:rPr>
              <w:color w:val="156082" w:themeColor="accent1"/>
            </w:rPr>
          </w:pPr>
        </w:p>
        <w:p w14:paraId="510D1DE3" w14:textId="77777777" w:rsidR="003F1C69" w:rsidRPr="00AC3161" w:rsidRDefault="003F1C69" w:rsidP="00455733">
          <w:pPr>
            <w:rPr>
              <w:b/>
              <w:bCs/>
              <w:color w:val="3C78D8"/>
            </w:rPr>
          </w:pPr>
          <w:r w:rsidRPr="00AC3161">
            <w:t>Parameters</w:t>
          </w:r>
          <w:r w:rsidRPr="00AC3161">
            <w:rPr>
              <w:b/>
              <w:bCs/>
              <w:color w:val="3C78D8"/>
            </w:rPr>
            <w:t>:</w:t>
          </w:r>
        </w:p>
        <w:p w14:paraId="7F40747D" w14:textId="77777777" w:rsidR="003F1C69" w:rsidRPr="00591396" w:rsidRDefault="003F1C69" w:rsidP="00455733">
          <w:pPr>
            <w:rPr>
              <w:sz w:val="24"/>
            </w:rPr>
          </w:pPr>
          <w:r w:rsidRPr="00AC3161">
            <w:t xml:space="preserve">- **α-richness (alpha </w:t>
          </w:r>
          <w:proofErr w:type="gramStart"/>
          <w:r w:rsidRPr="00AC3161">
            <w:t>richness)*</w:t>
          </w:r>
          <w:proofErr w:type="gramEnd"/>
          <w:r w:rsidRPr="00AC3161">
            <w:t xml:space="preserve">*: species richness at the level of an individual camera location </w:t>
          </w:r>
          <w:r w:rsidRPr="00591396">
            <w:rPr>
              <w:sz w:val="24"/>
            </w:rPr>
            <w:t>{{ ref_intext_wearn_gloverkapfer_2019 }}</w:t>
          </w:r>
        </w:p>
        <w:p w14:paraId="66C1D63F" w14:textId="77777777" w:rsidR="003F1C69" w:rsidRPr="00AC3161" w:rsidRDefault="003F1C69" w:rsidP="00455733">
          <w:r w:rsidRPr="00AC3161">
            <w:rPr>
              <w:sz w:val="20"/>
              <w:szCs w:val="20"/>
            </w:rPr>
            <w:t xml:space="preserve">-  </w:t>
          </w:r>
          <w:r w:rsidRPr="00AC3161">
            <w:t xml:space="preserve">**γ-richness (gamma </w:t>
          </w:r>
          <w:proofErr w:type="gramStart"/>
          <w:r w:rsidRPr="00AC3161">
            <w:t>richness)*</w:t>
          </w:r>
          <w:proofErr w:type="gramEnd"/>
          <w:r w:rsidRPr="00AC3161">
            <w:t>*: species richness across a whole study area {{ ref_intext_wearn_gloverkapfer_2019 }}</w:t>
          </w:r>
        </w:p>
        <w:p w14:paraId="35450C06" w14:textId="77777777" w:rsidR="003F1C69" w:rsidRPr="00591396" w:rsidRDefault="003F1C69" w:rsidP="00455733">
          <w:pPr>
            <w:rPr>
              <w:sz w:val="24"/>
            </w:rPr>
          </w:pPr>
          <w:r w:rsidRPr="00AC3161">
            <w:t>- **β-diversity (</w:t>
          </w:r>
          <w:proofErr w:type="spellStart"/>
          <w:r w:rsidRPr="00AC3161">
            <w:t>betadiversity</w:t>
          </w:r>
          <w:proofErr w:type="spellEnd"/>
          <w:r w:rsidRPr="00AC3161">
            <w:t xml:space="preserve">)**: the differences between the communities or, more formally, the variance among the communities </w:t>
          </w:r>
          <w:proofErr w:type="gramStart"/>
          <w:r w:rsidRPr="00591396">
            <w:rPr>
              <w:sz w:val="24"/>
            </w:rPr>
            <w:t>{{ ref</w:t>
          </w:r>
          <w:proofErr w:type="gramEnd"/>
          <w:r w:rsidRPr="00591396">
            <w:rPr>
              <w:sz w:val="24"/>
            </w:rPr>
            <w:t>_intext_wearn_gloverkapfer_2019 }}</w:t>
          </w:r>
        </w:p>
        <w:p w14:paraId="34EB138E" w14:textId="77777777" w:rsidR="003F1C69" w:rsidRPr="00AC3161" w:rsidRDefault="003F1C69" w:rsidP="00455733">
          <w:r w:rsidRPr="00AC3161">
            <w:t>&lt;</w:t>
          </w:r>
          <w:proofErr w:type="spellStart"/>
          <w:r w:rsidRPr="00AC3161">
            <w:t>br</w:t>
          </w:r>
          <w:proofErr w:type="spellEnd"/>
          <w:r w:rsidRPr="00AC3161">
            <w:t>&gt;</w:t>
          </w:r>
        </w:p>
        <w:p w14:paraId="3959EC1A" w14:textId="77777777" w:rsidR="003F1C69" w:rsidRPr="00AC3161" w:rsidRDefault="003F1C69" w:rsidP="00455733"/>
        <w:p w14:paraId="49C38028" w14:textId="77777777" w:rsidR="003F1C69" w:rsidRPr="00AC3161" w:rsidRDefault="003F1C69" w:rsidP="00455733">
          <w:r w:rsidRPr="00AC3161">
            <w:t xml:space="preserve">**Observed *vs* estimated species richness** (from </w:t>
          </w:r>
          <w:proofErr w:type="gramStart"/>
          <w:r w:rsidRPr="00AC3161">
            <w:t>{{ ref</w:t>
          </w:r>
          <w:proofErr w:type="gramEnd"/>
          <w:r w:rsidRPr="00AC3161">
            <w:t>_intext_wearn_gloverkapfer_2019 }}):</w:t>
          </w:r>
        </w:p>
        <w:p w14:paraId="6C1848C8" w14:textId="77777777" w:rsidR="003F1C69" w:rsidRPr="00AC3161" w:rsidRDefault="003F1C69" w:rsidP="00455733">
          <w:r w:rsidRPr="00AC3161">
            <w:t xml:space="preserve">- **Observed species richness**: the sum of the number of species seen (e.g. </w:t>
          </w:r>
          <w:proofErr w:type="gramStart"/>
          <w:r w:rsidRPr="00AC3161">
            <w:t>{{ ref</w:t>
          </w:r>
          <w:proofErr w:type="gramEnd"/>
          <w:r w:rsidRPr="00AC3161">
            <w:t>_intext_kitamura_et_al_2010 }}; {{ ref_intext_pettorelli_et_al_2010 }}; {{ ref_intext_ahumada_et_al_2011 }}; {{ ref_intext_samejima_et_al_2012 }})</w:t>
          </w:r>
        </w:p>
        <w:p w14:paraId="7AAD2115" w14:textId="77777777" w:rsidR="003F1C69" w:rsidRDefault="003F1C69" w:rsidP="00455733">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455733">
          <w:pPr>
            <w:rPr>
              <w:highlight w:val="cyan"/>
            </w:rPr>
          </w:pPr>
        </w:p>
        <w:p w14:paraId="1402C319" w14:textId="77777777" w:rsidR="003F1C69" w:rsidRPr="00AC3161" w:rsidRDefault="003F1C69" w:rsidP="00455733">
          <w:r w:rsidRPr="00AC3161">
            <w:rPr>
              <w:highlight w:val="cyan"/>
            </w:rPr>
            <w:t>-  **Estimated species richness**: when the</w:t>
          </w:r>
          <w:r w:rsidRPr="00AC3161">
            <w:t xml:space="preserve"> “sum of the number of species seen” is adjusted based on corrections for “imperfect detection” (i.e. the fact that some species </w:t>
          </w:r>
          <w:proofErr w:type="gramStart"/>
          <w:r w:rsidRPr="00AC3161">
            <w:t>in a given</w:t>
          </w:r>
          <w:proofErr w:type="gramEnd"/>
          <w:r w:rsidRPr="00AC3161">
            <w:t xml:space="preserve"> sample may have been missed)</w:t>
          </w:r>
        </w:p>
        <w:p w14:paraId="49036428" w14:textId="77777777" w:rsidR="003F1C69" w:rsidRPr="00591396" w:rsidRDefault="003F1C69" w:rsidP="00455733">
          <w:pPr>
            <w:rPr>
              <w:sz w:val="24"/>
            </w:rPr>
          </w:pPr>
          <w:r w:rsidRPr="00AC3161">
            <w:t xml:space="preserve">    </w:t>
          </w:r>
          <w:proofErr w:type="gramStart"/>
          <w:r w:rsidRPr="00AC3161">
            <w:t>-  (</w:t>
          </w:r>
          <w:proofErr w:type="gramEnd"/>
          <w:r w:rsidRPr="00AC3161">
            <w:t xml:space="preserve">e.g. {{ ref_intext_tobler_et_al_2008 </w:t>
          </w:r>
          <w:r w:rsidRPr="00591396">
            <w:rPr>
              <w:sz w:val="24"/>
              <w:highlight w:val="green"/>
            </w:rPr>
            <w:t xml:space="preserve">}}; {{ </w:t>
          </w:r>
          <w:proofErr w:type="spellStart"/>
          <w:r w:rsidRPr="00591396">
            <w:rPr>
              <w:sz w:val="24"/>
              <w:highlight w:val="green"/>
            </w:rPr>
            <w:t>ref_intext_kinnaird</w:t>
          </w:r>
          <w:proofErr w:type="spellEnd"/>
          <w:r w:rsidRPr="00591396">
            <w:rPr>
              <w:sz w:val="24"/>
              <w:highlight w:val="green"/>
            </w:rPr>
            <w:t>-&amp;-obrien-2012 }}; {{ ref_intext_brodie_et_al_2015 }}; {{ ref_intext_yue_et_al_2015 }}; {{ ref_intext_wearn_et_al_2016 }})</w:t>
          </w:r>
        </w:p>
        <w:p w14:paraId="222636B6" w14:textId="77777777" w:rsidR="003F1C69" w:rsidRPr="00AC3161" w:rsidRDefault="003F1C69" w:rsidP="00455733">
          <w:r w:rsidRPr="00AC3161">
            <w:rPr>
              <w:highlight w:val="cyan"/>
            </w:rPr>
            <w:t xml:space="preserve">    -  The *</w:t>
          </w:r>
          <w:r w:rsidRPr="00AC3161">
            <w:t xml:space="preserve">*two principal ways of estimating species richness from remote camera data ** are (from </w:t>
          </w:r>
          <w:proofErr w:type="gramStart"/>
          <w:r w:rsidRPr="00AC3161">
            <w:t>{{ ref</w:t>
          </w:r>
          <w:proofErr w:type="gramEnd"/>
          <w:r w:rsidRPr="00AC3161">
            <w:t>_intext_wearn_gloverkapfer_2019 }}):&lt;</w:t>
          </w:r>
          <w:proofErr w:type="spellStart"/>
          <w:r w:rsidRPr="00AC3161">
            <w:t>br</w:t>
          </w:r>
          <w:proofErr w:type="spellEnd"/>
          <w:r w:rsidRPr="00AC3161">
            <w:t xml:space="preserve">&gt; </w:t>
          </w:r>
        </w:p>
        <w:p w14:paraId="2F0DB857" w14:textId="77777777" w:rsidR="003F1C69" w:rsidRPr="00591396" w:rsidRDefault="003F1C69" w:rsidP="00455733">
          <w:pPr>
            <w:rPr>
              <w:sz w:val="24"/>
            </w:rPr>
          </w:pPr>
          <w:r w:rsidRPr="00AC3161">
            <w:t xml:space="preserve">        -   non-parametric </w:t>
          </w:r>
          <w:r w:rsidRPr="00591396">
            <w:rPr>
              <w:sz w:val="24"/>
            </w:rPr>
            <w:t>estimators (</w:t>
          </w:r>
          <w:proofErr w:type="gramStart"/>
          <w:r w:rsidRPr="00591396">
            <w:rPr>
              <w:sz w:val="24"/>
            </w:rPr>
            <w:t>{{ ref</w:t>
          </w:r>
          <w:proofErr w:type="gramEnd"/>
          <w:r w:rsidRPr="00591396">
            <w:rPr>
              <w:sz w:val="24"/>
            </w:rPr>
            <w:t xml:space="preserve">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455733">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w:t>
          </w:r>
          <w:proofErr w:type="gramStart"/>
          <w:r w:rsidRPr="00591396">
            <w:rPr>
              <w:sz w:val="24"/>
            </w:rPr>
            <w:t>{{ ref</w:t>
          </w:r>
          <w:proofErr w:type="gramEnd"/>
          <w:r w:rsidRPr="00591396">
            <w:rPr>
              <w:sz w:val="24"/>
            </w:rPr>
            <w:t>_intext_mackenzie_et_al_2006 }})</w:t>
          </w:r>
        </w:p>
      </w:sdtContent>
    </w:sdt>
    <w:p w14:paraId="21068D71" w14:textId="77777777" w:rsidR="003F1C69" w:rsidRDefault="003F1C69" w:rsidP="00455733">
      <w:r w:rsidRPr="00AC346A">
        <w:fldChar w:fldCharType="end"/>
      </w:r>
      <w:r w:rsidRPr="00C07189">
        <w:t>::::::</w:t>
      </w:r>
    </w:p>
    <w:p w14:paraId="136CDA2E" w14:textId="77777777" w:rsidR="003F1C69" w:rsidRPr="00656EEA" w:rsidRDefault="003F1C69" w:rsidP="00455733"/>
    <w:p w14:paraId="51FADE0B" w14:textId="77777777" w:rsidR="003F1C69" w:rsidRPr="00C07189" w:rsidRDefault="003F1C69" w:rsidP="00455733">
      <w:proofErr w:type="gramStart"/>
      <w:r w:rsidRPr="00C07189">
        <w:t>::::::</w:t>
      </w:r>
      <w:proofErr w:type="gramEnd"/>
      <w:r w:rsidRPr="00C07189">
        <w:t>{tab-item} Visual resources</w:t>
      </w:r>
    </w:p>
    <w:p w14:paraId="202522D7" w14:textId="77777777" w:rsidR="003F1C69" w:rsidRPr="00BA6CE9" w:rsidRDefault="003F1C69" w:rsidP="00455733">
      <w:proofErr w:type="gramStart"/>
      <w:r w:rsidRPr="00BA6CE9">
        <w:t>:::::</w:t>
      </w:r>
      <w:proofErr w:type="gramEnd"/>
      <w:r w:rsidRPr="00BA6CE9">
        <w:t>{grid} 3</w:t>
      </w:r>
    </w:p>
    <w:p w14:paraId="4BB65996" w14:textId="77777777" w:rsidR="003F1C69" w:rsidRPr="00C07189" w:rsidRDefault="003F1C69" w:rsidP="00455733">
      <w:proofErr w:type="gramStart"/>
      <w:r w:rsidRPr="00C07189">
        <w:t>:gutter</w:t>
      </w:r>
      <w:proofErr w:type="gramEnd"/>
      <w:r w:rsidRPr="00C07189">
        <w:t>: 1</w:t>
      </w:r>
    </w:p>
    <w:p w14:paraId="2D97B446" w14:textId="77777777" w:rsidR="003F1C69" w:rsidRPr="00C07189" w:rsidRDefault="003F1C69" w:rsidP="00455733">
      <w:proofErr w:type="gramStart"/>
      <w:r w:rsidRPr="00C07189">
        <w:t>:padding</w:t>
      </w:r>
      <w:proofErr w:type="gramEnd"/>
      <w:r w:rsidRPr="00C07189">
        <w:t>: 0</w:t>
      </w:r>
    </w:p>
    <w:p w14:paraId="2FEBA0AC" w14:textId="77777777" w:rsidR="003F1C69" w:rsidRPr="00C07189" w:rsidRDefault="003F1C69" w:rsidP="00455733">
      <w:proofErr w:type="gramStart"/>
      <w:r w:rsidRPr="00C07189">
        <w:lastRenderedPageBreak/>
        <w:t>:margin</w:t>
      </w:r>
      <w:proofErr w:type="gramEnd"/>
      <w:r w:rsidRPr="00C07189">
        <w:t>: 0</w:t>
      </w:r>
    </w:p>
    <w:p w14:paraId="7D7FA5A5" w14:textId="77777777" w:rsidR="003F1C69" w:rsidRPr="00C07189" w:rsidRDefault="003F1C69" w:rsidP="00455733">
      <w:pPr>
        <w:rPr>
          <w:b/>
          <w:bCs/>
          <w:color w:val="0B769F" w:themeColor="accent4" w:themeShade="BF"/>
        </w:rPr>
      </w:pPr>
    </w:p>
    <w:p w14:paraId="2502AFDE" w14:textId="77777777" w:rsidR="003F1C69" w:rsidRPr="00BA6CE9" w:rsidRDefault="003F1C69" w:rsidP="00455733">
      <w:proofErr w:type="gramStart"/>
      <w:r w:rsidRPr="00BA6CE9">
        <w:t>::::</w:t>
      </w:r>
      <w:proofErr w:type="gramEnd"/>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45573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455733">
      <w:proofErr w:type="gramStart"/>
      <w:r w:rsidRPr="00AC346A">
        <w:t>:height</w:t>
      </w:r>
      <w:proofErr w:type="gramEnd"/>
      <w:r w:rsidRPr="00AC346A">
        <w:t xml:space="preserve">: </w:t>
      </w:r>
      <w:r>
        <w:t>300</w:t>
      </w:r>
      <w:r w:rsidRPr="00AC346A">
        <w:t>px</w:t>
      </w:r>
    </w:p>
    <w:p w14:paraId="1CC30C08" w14:textId="77777777" w:rsidR="003F1C69" w:rsidRPr="00AC346A" w:rsidRDefault="003F1C69" w:rsidP="00455733">
      <w:proofErr w:type="gramStart"/>
      <w:r w:rsidRPr="00AC346A">
        <w:t>:align</w:t>
      </w:r>
      <w:proofErr w:type="gramEnd"/>
      <w:r w:rsidRPr="00AC346A">
        <w:t>: center</w:t>
      </w:r>
    </w:p>
    <w:p w14:paraId="01B14B4D" w14:textId="77777777" w:rsidR="003F1C69" w:rsidRDefault="003F1C69" w:rsidP="00455733">
      <w:r w:rsidRPr="00AC346A">
        <w:t>```</w:t>
      </w:r>
    </w:p>
    <w:p w14:paraId="09A28BE3" w14:textId="77777777" w:rsidR="003F1C69" w:rsidRPr="00AC346A" w:rsidRDefault="003F1C69" w:rsidP="00455733"/>
    <w:p w14:paraId="3BDD3ED0" w14:textId="77777777" w:rsidR="003F1C69" w:rsidRDefault="003F1C69" w:rsidP="00455733">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455733">
      <w:pPr>
        <w:rPr>
          <w:sz w:val="20"/>
          <w:szCs w:val="20"/>
        </w:rPr>
      </w:pPr>
      <w:proofErr w:type="gramStart"/>
      <w:r>
        <w:t>&lt;!--</w:t>
      </w:r>
      <w:proofErr w:type="gramEnd"/>
      <w:r>
        <w:t xml:space="preserve"> 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t>Thus</w:t>
      </w:r>
      <w:proofErr w:type="gramEnd"/>
      <w:r>
        <w:t xml:space="preserve">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455733">
      <w:r w:rsidRPr="00C07189">
        <w:t>::::</w:t>
      </w:r>
    </w:p>
    <w:p w14:paraId="740296D7" w14:textId="77777777" w:rsidR="003F1C69" w:rsidRPr="00BA6CE9" w:rsidRDefault="003F1C69" w:rsidP="00455733"/>
    <w:p w14:paraId="2261B2B7" w14:textId="77777777" w:rsidR="003F1C69" w:rsidRDefault="003F1C69" w:rsidP="00455733">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45573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455733">
      <w:proofErr w:type="gramStart"/>
      <w:r>
        <w:t>:width</w:t>
      </w:r>
      <w:proofErr w:type="gramEnd"/>
      <w:r>
        <w:t>: 300px</w:t>
      </w:r>
    </w:p>
    <w:p w14:paraId="1F97E34E" w14:textId="77777777" w:rsidR="003F1C69" w:rsidRPr="00AC346A" w:rsidRDefault="003F1C69" w:rsidP="00455733">
      <w:proofErr w:type="gramStart"/>
      <w:r w:rsidRPr="00AC346A">
        <w:t>:align</w:t>
      </w:r>
      <w:proofErr w:type="gramEnd"/>
      <w:r w:rsidRPr="00AC346A">
        <w:t>: center</w:t>
      </w:r>
    </w:p>
    <w:p w14:paraId="20F7DCB0" w14:textId="77777777" w:rsidR="003F1C69" w:rsidRPr="00AC346A" w:rsidRDefault="003F1C69" w:rsidP="00455733">
      <w:r w:rsidRPr="00AC346A">
        <w:t>```</w:t>
      </w:r>
    </w:p>
    <w:p w14:paraId="5FDA0C00" w14:textId="77777777" w:rsidR="003F1C69" w:rsidRPr="00AC346A" w:rsidRDefault="003F1C69" w:rsidP="00455733">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455733">
      <w:r w:rsidRPr="00AC346A">
        <w:t>::::</w:t>
      </w:r>
    </w:p>
    <w:p w14:paraId="09DAD6BC" w14:textId="77777777" w:rsidR="003F1C69" w:rsidRPr="00BA6CE9" w:rsidRDefault="003F1C69" w:rsidP="00455733"/>
    <w:p w14:paraId="2B6CAABD" w14:textId="77777777" w:rsidR="003F1C69" w:rsidRPr="00AC346A" w:rsidRDefault="003F1C69" w:rsidP="00455733">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45573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455733">
      <w:proofErr w:type="gramStart"/>
      <w:r>
        <w:t>:width</w:t>
      </w:r>
      <w:proofErr w:type="gramEnd"/>
      <w:r>
        <w:t>: 300px</w:t>
      </w:r>
    </w:p>
    <w:p w14:paraId="1753338D" w14:textId="77777777" w:rsidR="003F1C69" w:rsidRPr="00AC346A" w:rsidRDefault="003F1C69" w:rsidP="00455733">
      <w:proofErr w:type="gramStart"/>
      <w:r w:rsidRPr="00AC346A">
        <w:t>:align</w:t>
      </w:r>
      <w:proofErr w:type="gramEnd"/>
      <w:r w:rsidRPr="00AC346A">
        <w:t>: center</w:t>
      </w:r>
    </w:p>
    <w:p w14:paraId="6DED692F" w14:textId="77777777" w:rsidR="003F1C69" w:rsidRPr="00AC346A" w:rsidRDefault="003F1C69" w:rsidP="00455733">
      <w:r w:rsidRPr="00AC346A">
        <w:t>```</w:t>
      </w:r>
    </w:p>
    <w:p w14:paraId="47E91C6C" w14:textId="77777777" w:rsidR="003F1C69" w:rsidRPr="00AC346A" w:rsidRDefault="003F1C69" w:rsidP="00455733">
      <w:r>
        <w:fldChar w:fldCharType="begin"/>
      </w:r>
      <w:r>
        <w:instrText xml:space="preserve"> REF figure3_caption \h  \* MERGEFORMAT </w:instrText>
      </w:r>
      <w:r>
        <w:fldChar w:fldCharType="separate"/>
      </w:r>
      <w:r w:rsidRPr="00AC3161">
        <w:rPr>
          <w:highlight w:val="cyan"/>
        </w:rPr>
        <w:t>*</w:t>
      </w:r>
      <w:r>
        <w:t>*</w:t>
      </w:r>
      <w:proofErr w:type="spellStart"/>
      <w:r>
        <w:t>Vandooren</w:t>
      </w:r>
      <w:proofErr w:type="spellEnd"/>
      <w:r>
        <w:t xml:space="preserve">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455733">
      <w:r w:rsidRPr="00AC346A">
        <w:t>::::</w:t>
      </w:r>
    </w:p>
    <w:p w14:paraId="35AB0256" w14:textId="77777777" w:rsidR="003F1C69" w:rsidRPr="00BA6CE9" w:rsidRDefault="003F1C69" w:rsidP="00455733"/>
    <w:p w14:paraId="7C857308" w14:textId="77777777" w:rsidR="003F1C69" w:rsidRDefault="003F1C69" w:rsidP="00455733">
      <w:r w:rsidRPr="00AC346A">
        <w:t>:::::</w:t>
      </w:r>
    </w:p>
    <w:p w14:paraId="269AF949" w14:textId="77777777" w:rsidR="003F1C69" w:rsidRPr="00BA6CE9" w:rsidRDefault="003F1C69" w:rsidP="00455733"/>
    <w:p w14:paraId="225A3745" w14:textId="77777777" w:rsidR="003F1C69" w:rsidRPr="00BA6CE9" w:rsidRDefault="003F1C69" w:rsidP="00455733">
      <w:proofErr w:type="gramStart"/>
      <w:r w:rsidRPr="00BA6CE9">
        <w:t>:::::</w:t>
      </w:r>
      <w:proofErr w:type="gramEnd"/>
      <w:r w:rsidRPr="00BA6CE9">
        <w:t>{grid} 3</w:t>
      </w:r>
    </w:p>
    <w:p w14:paraId="7A070C0F" w14:textId="77777777" w:rsidR="003F1C69" w:rsidRDefault="003F1C69" w:rsidP="00455733">
      <w:proofErr w:type="gramStart"/>
      <w:r>
        <w:lastRenderedPageBreak/>
        <w:t>:gutter</w:t>
      </w:r>
      <w:proofErr w:type="gramEnd"/>
      <w:r>
        <w:t>: 1</w:t>
      </w:r>
    </w:p>
    <w:p w14:paraId="7B668BEA" w14:textId="77777777" w:rsidR="003F1C69" w:rsidRDefault="003F1C69" w:rsidP="00455733">
      <w:proofErr w:type="gramStart"/>
      <w:r>
        <w:t>:padding</w:t>
      </w:r>
      <w:proofErr w:type="gramEnd"/>
      <w:r>
        <w:t>: 0</w:t>
      </w:r>
    </w:p>
    <w:p w14:paraId="28128293" w14:textId="77777777" w:rsidR="003F1C69" w:rsidRDefault="003F1C69" w:rsidP="00455733">
      <w:proofErr w:type="gramStart"/>
      <w:r>
        <w:t>:margin</w:t>
      </w:r>
      <w:proofErr w:type="gramEnd"/>
      <w:r>
        <w:t>: 0</w:t>
      </w:r>
    </w:p>
    <w:p w14:paraId="692810E6" w14:textId="77777777" w:rsidR="003F1C69" w:rsidRPr="002A3804" w:rsidRDefault="003F1C69" w:rsidP="00455733"/>
    <w:p w14:paraId="411D3D0B" w14:textId="77777777" w:rsidR="003F1C69" w:rsidRPr="00AC346A" w:rsidRDefault="003F1C69" w:rsidP="00455733">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45573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455733">
      <w:proofErr w:type="gramStart"/>
      <w:r>
        <w:t>:width</w:t>
      </w:r>
      <w:proofErr w:type="gramEnd"/>
      <w:r>
        <w:t>: 300px</w:t>
      </w:r>
    </w:p>
    <w:p w14:paraId="61146564" w14:textId="77777777" w:rsidR="003F1C69" w:rsidRPr="00AC346A" w:rsidRDefault="003F1C69" w:rsidP="00455733">
      <w:proofErr w:type="gramStart"/>
      <w:r w:rsidRPr="00AC346A">
        <w:t>:align</w:t>
      </w:r>
      <w:proofErr w:type="gramEnd"/>
      <w:r w:rsidRPr="00AC346A">
        <w:t>: center</w:t>
      </w:r>
    </w:p>
    <w:p w14:paraId="6682A450" w14:textId="77777777" w:rsidR="003F1C69" w:rsidRDefault="003F1C69" w:rsidP="00455733">
      <w:r w:rsidRPr="00AC346A">
        <w:t>```</w:t>
      </w:r>
    </w:p>
    <w:p w14:paraId="3CE67BFC" w14:textId="77777777" w:rsidR="003F1C69" w:rsidRPr="00AC346A" w:rsidRDefault="003F1C69" w:rsidP="00455733">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455733">
      <w:r w:rsidRPr="00AC346A">
        <w:t>::::</w:t>
      </w:r>
    </w:p>
    <w:p w14:paraId="3FBA5651" w14:textId="77777777" w:rsidR="003F1C69" w:rsidRPr="00BA6CE9" w:rsidRDefault="003F1C69" w:rsidP="00455733"/>
    <w:p w14:paraId="6A8E386A" w14:textId="77777777" w:rsidR="003F1C69" w:rsidRPr="00AC346A" w:rsidRDefault="003F1C69" w:rsidP="00455733">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45573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455733">
      <w:proofErr w:type="gramStart"/>
      <w:r>
        <w:t>:width</w:t>
      </w:r>
      <w:proofErr w:type="gramEnd"/>
      <w:r>
        <w:t>: 300px</w:t>
      </w:r>
    </w:p>
    <w:p w14:paraId="14F99C4D" w14:textId="77777777" w:rsidR="003F1C69" w:rsidRPr="00AC346A" w:rsidRDefault="003F1C69" w:rsidP="00455733">
      <w:proofErr w:type="gramStart"/>
      <w:r w:rsidRPr="00AC346A">
        <w:t>:align</w:t>
      </w:r>
      <w:proofErr w:type="gramEnd"/>
      <w:r w:rsidRPr="00AC346A">
        <w:t>: center</w:t>
      </w:r>
    </w:p>
    <w:p w14:paraId="46EDF510" w14:textId="77777777" w:rsidR="003F1C69" w:rsidRPr="00AC346A" w:rsidRDefault="003F1C69" w:rsidP="00455733">
      <w:r w:rsidRPr="00AC346A">
        <w:t>```</w:t>
      </w:r>
    </w:p>
    <w:p w14:paraId="31DF3E68" w14:textId="77777777" w:rsidR="003F1C69" w:rsidRPr="00AC346A" w:rsidRDefault="003F1C69" w:rsidP="00455733">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w:t>
      </w:r>
      <w:proofErr w:type="spellStart"/>
      <w:r w:rsidRPr="00AC3161">
        <w:rPr>
          <w:highlight w:val="cyan"/>
        </w:rPr>
        <w:t>Loreau</w:t>
      </w:r>
      <w:proofErr w:type="spellEnd"/>
      <w:r>
        <w:t xml:space="preserve"> et al. (2010) – Figure </w:t>
      </w:r>
      <w:proofErr w:type="gramStart"/>
      <w:r>
        <w:t>4.*</w:t>
      </w:r>
      <w:proofErr w:type="gramEnd"/>
      <w:r>
        <w:t xml:space="preserve">* </w:t>
      </w:r>
      <w:r w:rsidRPr="00ED20BE">
        <w:t xml:space="preserve">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w:t>
      </w:r>
      <w:proofErr w:type="spellStart"/>
      <w:r w:rsidRPr="00ED20BE">
        <w:t>Gotelli</w:t>
      </w:r>
      <w:proofErr w:type="spellEnd"/>
      <w:r w:rsidRPr="00ED20BE">
        <w:t xml:space="preserve"> and Colwell (2001)</w:t>
      </w:r>
      <w:r w:rsidRPr="00AC346A">
        <w:fldChar w:fldCharType="end"/>
      </w:r>
    </w:p>
    <w:p w14:paraId="5C69DC38" w14:textId="77777777" w:rsidR="003F1C69" w:rsidRDefault="003F1C69" w:rsidP="00455733">
      <w:r w:rsidRPr="00AC346A">
        <w:t>::::</w:t>
      </w:r>
    </w:p>
    <w:p w14:paraId="64323246" w14:textId="77777777" w:rsidR="003F1C69" w:rsidRPr="00BA6CE9" w:rsidRDefault="003F1C69" w:rsidP="00455733"/>
    <w:p w14:paraId="74BF90C7" w14:textId="77777777" w:rsidR="003F1C69" w:rsidRPr="00AC346A" w:rsidRDefault="003F1C69" w:rsidP="00455733">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455733">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455733">
      <w:proofErr w:type="gramStart"/>
      <w:r>
        <w:t>:width</w:t>
      </w:r>
      <w:proofErr w:type="gramEnd"/>
      <w:r>
        <w:t>: 300px</w:t>
      </w:r>
    </w:p>
    <w:p w14:paraId="2D7F63DE" w14:textId="77777777" w:rsidR="003F1C69" w:rsidRPr="00AC346A" w:rsidRDefault="003F1C69" w:rsidP="00455733">
      <w:proofErr w:type="gramStart"/>
      <w:r w:rsidRPr="00AC346A">
        <w:t>:align</w:t>
      </w:r>
      <w:proofErr w:type="gramEnd"/>
      <w:r w:rsidRPr="00AC346A">
        <w:t>: center</w:t>
      </w:r>
    </w:p>
    <w:p w14:paraId="0B270A2D" w14:textId="77777777" w:rsidR="003F1C69" w:rsidRPr="00AC346A" w:rsidRDefault="003F1C69" w:rsidP="00455733">
      <w:r w:rsidRPr="00AC346A">
        <w:t>```</w:t>
      </w:r>
    </w:p>
    <w:p w14:paraId="73BE219B" w14:textId="77777777" w:rsidR="003F1C69" w:rsidRDefault="003F1C69" w:rsidP="00455733">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w:t>
      </w:r>
      <w:proofErr w:type="spellStart"/>
      <w:r w:rsidRPr="00AC3161">
        <w:rPr>
          <w:highlight w:val="cyan"/>
        </w:rPr>
        <w:t>Loreau</w:t>
      </w:r>
      <w:proofErr w:type="spellEnd"/>
      <w:r>
        <w:t xml:space="preserve"> et al. (2010) – Figure </w:t>
      </w:r>
      <w:proofErr w:type="gramStart"/>
      <w:r>
        <w:t>3.*</w:t>
      </w:r>
      <w:proofErr w:type="gramEnd"/>
      <w:r>
        <w:t>* The various levels of organisation and components that define the multiple facets</w:t>
      </w:r>
    </w:p>
    <w:p w14:paraId="601C3F87" w14:textId="77777777" w:rsidR="003F1C69" w:rsidRPr="00AC346A" w:rsidRDefault="003F1C69" w:rsidP="00455733">
      <w:r>
        <w:t>of biodiversity</w:t>
      </w:r>
      <w:r w:rsidRPr="00AC346A">
        <w:fldChar w:fldCharType="end"/>
      </w:r>
    </w:p>
    <w:p w14:paraId="36BE0093" w14:textId="77777777" w:rsidR="003F1C69" w:rsidRPr="00AC346A" w:rsidRDefault="003F1C69" w:rsidP="00455733">
      <w:r w:rsidRPr="00AC346A">
        <w:t>::::</w:t>
      </w:r>
    </w:p>
    <w:p w14:paraId="3228DBC6" w14:textId="77777777" w:rsidR="003F1C69" w:rsidRPr="00AC346A" w:rsidRDefault="003F1C69" w:rsidP="00455733">
      <w:r w:rsidRPr="00AC346A">
        <w:t>:::::</w:t>
      </w:r>
    </w:p>
    <w:p w14:paraId="648402A2" w14:textId="77777777" w:rsidR="003F1C69" w:rsidRDefault="003F1C69" w:rsidP="00455733">
      <w:proofErr w:type="gramStart"/>
      <w:r w:rsidRPr="00AC346A">
        <w:t>:::::</w:t>
      </w:r>
      <w:proofErr w:type="gramEnd"/>
      <w:r w:rsidRPr="00AC346A">
        <w:t>{grid} 3</w:t>
      </w:r>
    </w:p>
    <w:p w14:paraId="3765FA89" w14:textId="77777777" w:rsidR="003F1C69" w:rsidRPr="002A3804" w:rsidRDefault="003F1C69" w:rsidP="00455733">
      <w:proofErr w:type="gramStart"/>
      <w:r w:rsidRPr="00AC346A">
        <w:t>:gutter</w:t>
      </w:r>
      <w:proofErr w:type="gramEnd"/>
      <w:r w:rsidRPr="00AC346A">
        <w:t>: 1</w:t>
      </w:r>
    </w:p>
    <w:p w14:paraId="5E493302" w14:textId="77777777" w:rsidR="003F1C69" w:rsidRPr="00AC346A" w:rsidRDefault="003F1C69" w:rsidP="00455733">
      <w:proofErr w:type="gramStart"/>
      <w:r w:rsidRPr="00AC346A">
        <w:lastRenderedPageBreak/>
        <w:t>:padding</w:t>
      </w:r>
      <w:proofErr w:type="gramEnd"/>
      <w:r w:rsidRPr="00AC346A">
        <w:t>: 0</w:t>
      </w:r>
    </w:p>
    <w:p w14:paraId="3936BA61" w14:textId="77777777" w:rsidR="003F1C69" w:rsidRDefault="003F1C69" w:rsidP="00455733">
      <w:proofErr w:type="gramStart"/>
      <w:r w:rsidRPr="00AC346A">
        <w:t>:margin</w:t>
      </w:r>
      <w:proofErr w:type="gramEnd"/>
      <w:r w:rsidRPr="00AC346A">
        <w:t>: 0</w:t>
      </w:r>
    </w:p>
    <w:p w14:paraId="0398EF3D" w14:textId="77777777" w:rsidR="003F1C69" w:rsidRPr="00AC346A" w:rsidRDefault="003F1C69" w:rsidP="00455733"/>
    <w:p w14:paraId="1D1E9C07" w14:textId="77777777" w:rsidR="003F1C69" w:rsidRPr="00225A52" w:rsidRDefault="003F1C69" w:rsidP="00455733">
      <w:proofErr w:type="gramStart"/>
      <w:r w:rsidRPr="00225A52">
        <w:t>::::</w:t>
      </w:r>
      <w:proofErr w:type="gramEnd"/>
      <w:r w:rsidRPr="00225A52">
        <w:t xml:space="preserve">{grid-item-card} {{ </w:t>
      </w:r>
      <w:proofErr w:type="spellStart"/>
      <w:r w:rsidRPr="00225A52">
        <w:t>ref_intext</w:t>
      </w:r>
      <w:proofErr w:type="spellEnd"/>
      <w:r w:rsidRPr="00225A52">
        <w:t xml:space="preserve">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455733">
      <w:r w:rsidRPr="00F652E5">
        <w:t>&lt;</w:t>
      </w:r>
      <w:proofErr w:type="spellStart"/>
      <w:r w:rsidRPr="00F652E5">
        <w:t>iframe</w:t>
      </w:r>
      <w:proofErr w:type="spellEnd"/>
      <w:r w:rsidRPr="00F652E5">
        <w:t xml:space="preserve"> </w:t>
      </w:r>
    </w:p>
    <w:p w14:paraId="55DD352D" w14:textId="77777777" w:rsidR="003F1C69" w:rsidRPr="00F652E5" w:rsidRDefault="003F1C69" w:rsidP="00455733">
      <w:r w:rsidRPr="00F652E5">
        <w:t xml:space="preserve">    width="300"</w:t>
      </w:r>
    </w:p>
    <w:p w14:paraId="224DD13F" w14:textId="77777777" w:rsidR="003F1C69" w:rsidRPr="00F652E5" w:rsidRDefault="003F1C69" w:rsidP="00455733">
      <w:r w:rsidRPr="00F652E5">
        <w:t xml:space="preserve">    height="200"</w:t>
      </w:r>
    </w:p>
    <w:p w14:paraId="1E6125D2" w14:textId="77777777" w:rsidR="003F1C69" w:rsidRPr="00F652E5" w:rsidRDefault="003F1C69" w:rsidP="00455733">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455733">
      <w:r w:rsidRPr="00F652E5">
        <w:t xml:space="preserve">    frameborder="0"</w:t>
      </w:r>
    </w:p>
    <w:p w14:paraId="3856C40C" w14:textId="77777777" w:rsidR="003F1C69" w:rsidRPr="00F652E5" w:rsidRDefault="003F1C69" w:rsidP="00455733">
      <w:r w:rsidRPr="00F652E5">
        <w:t xml:space="preserve">    allow="accelerometer; autoplay; clipboard-write; encrypted-media; gyroscope; picture-in-picture"</w:t>
      </w:r>
    </w:p>
    <w:p w14:paraId="73ABC1C5" w14:textId="77777777" w:rsidR="003F1C69" w:rsidRPr="00F652E5" w:rsidRDefault="003F1C69" w:rsidP="00455733">
      <w:r w:rsidRPr="00F652E5">
        <w:t xml:space="preserve">    </w:t>
      </w:r>
      <w:proofErr w:type="spellStart"/>
      <w:r w:rsidRPr="00F652E5">
        <w:t>allowfullscreen</w:t>
      </w:r>
      <w:proofErr w:type="spellEnd"/>
      <w:r w:rsidRPr="00F652E5">
        <w:t>&gt;</w:t>
      </w:r>
    </w:p>
    <w:p w14:paraId="1F35925D" w14:textId="77777777" w:rsidR="003F1C69" w:rsidRDefault="003F1C69" w:rsidP="00455733">
      <w:r w:rsidRPr="00F652E5">
        <w:t>&lt;/</w:t>
      </w:r>
      <w:proofErr w:type="spellStart"/>
      <w:r w:rsidRPr="00F652E5">
        <w:t>iframe</w:t>
      </w:r>
      <w:proofErr w:type="spellEnd"/>
      <w:r w:rsidRPr="00F652E5">
        <w:t>&gt;</w:t>
      </w:r>
    </w:p>
    <w:p w14:paraId="653CAD8F" w14:textId="77777777" w:rsidR="003F1C69" w:rsidRDefault="003F1C69" w:rsidP="00455733"/>
    <w:p w14:paraId="63DB347E" w14:textId="77777777" w:rsidR="003F1C69" w:rsidRPr="00AC346A" w:rsidRDefault="003F1C69" w:rsidP="00455733">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455733">
      <w:r w:rsidRPr="00AC346A">
        <w:t>::::</w:t>
      </w:r>
    </w:p>
    <w:p w14:paraId="372336B8" w14:textId="77777777" w:rsidR="003F1C69" w:rsidRPr="005D4DDF" w:rsidRDefault="003F1C69" w:rsidP="00455733"/>
    <w:p w14:paraId="5CF714DF" w14:textId="77777777" w:rsidR="003F1C69" w:rsidRPr="00AC346A" w:rsidRDefault="003F1C69" w:rsidP="00455733">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455733">
      <w:r w:rsidRPr="00F652E5">
        <w:t>&lt;</w:t>
      </w:r>
      <w:proofErr w:type="spellStart"/>
      <w:r w:rsidRPr="00F652E5">
        <w:t>iframe</w:t>
      </w:r>
      <w:proofErr w:type="spellEnd"/>
      <w:r w:rsidRPr="00F652E5">
        <w:t xml:space="preserve"> </w:t>
      </w:r>
    </w:p>
    <w:p w14:paraId="2FA86468" w14:textId="77777777" w:rsidR="003F1C69" w:rsidRPr="00F652E5" w:rsidRDefault="003F1C69" w:rsidP="00455733">
      <w:r w:rsidRPr="00F652E5">
        <w:t xml:space="preserve">    width="300"</w:t>
      </w:r>
    </w:p>
    <w:p w14:paraId="6A20C498" w14:textId="77777777" w:rsidR="003F1C69" w:rsidRPr="00F652E5" w:rsidRDefault="003F1C69" w:rsidP="00455733">
      <w:r w:rsidRPr="00F652E5">
        <w:t xml:space="preserve">    height="200"</w:t>
      </w:r>
    </w:p>
    <w:p w14:paraId="0622DAC2" w14:textId="77777777" w:rsidR="003F1C69" w:rsidRPr="00F652E5" w:rsidRDefault="003F1C69" w:rsidP="00455733">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455733">
      <w:r w:rsidRPr="00F652E5">
        <w:t xml:space="preserve">    frameborder="0"</w:t>
      </w:r>
    </w:p>
    <w:p w14:paraId="5C925857" w14:textId="77777777" w:rsidR="003F1C69" w:rsidRPr="00F652E5" w:rsidRDefault="003F1C69" w:rsidP="00455733">
      <w:r w:rsidRPr="00F652E5">
        <w:t xml:space="preserve">    allow="accelerometer; autoplay; clipboard-write; encrypted-media; gyroscope; picture-in-picture"</w:t>
      </w:r>
    </w:p>
    <w:p w14:paraId="7553EC4E" w14:textId="77777777" w:rsidR="003F1C69" w:rsidRPr="00F652E5" w:rsidRDefault="003F1C69" w:rsidP="00455733">
      <w:r w:rsidRPr="00F652E5">
        <w:t xml:space="preserve">    </w:t>
      </w:r>
      <w:proofErr w:type="spellStart"/>
      <w:r w:rsidRPr="00F652E5">
        <w:t>allowfullscreen</w:t>
      </w:r>
      <w:proofErr w:type="spellEnd"/>
      <w:r w:rsidRPr="00F652E5">
        <w:t>&gt;</w:t>
      </w:r>
    </w:p>
    <w:p w14:paraId="2F9D4FFE" w14:textId="77777777" w:rsidR="003F1C69" w:rsidRDefault="003F1C69" w:rsidP="00455733">
      <w:r w:rsidRPr="00F652E5">
        <w:t>&lt;/</w:t>
      </w:r>
      <w:proofErr w:type="spellStart"/>
      <w:r w:rsidRPr="00F652E5">
        <w:t>iframe</w:t>
      </w:r>
      <w:proofErr w:type="spellEnd"/>
      <w:r w:rsidRPr="00F652E5">
        <w:t>&gt;</w:t>
      </w:r>
    </w:p>
    <w:p w14:paraId="41128D3A" w14:textId="77777777" w:rsidR="003F1C69" w:rsidRPr="00AC346A" w:rsidRDefault="003F1C69" w:rsidP="00455733"/>
    <w:p w14:paraId="7FC0CE9F" w14:textId="77777777" w:rsidR="003F1C69" w:rsidRPr="00AC346A" w:rsidRDefault="003F1C69" w:rsidP="00455733">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455733">
      <w:r w:rsidRPr="00AC346A">
        <w:t>::::</w:t>
      </w:r>
    </w:p>
    <w:p w14:paraId="45FD8A41" w14:textId="77777777" w:rsidR="003F1C69" w:rsidRPr="005D4DDF" w:rsidRDefault="003F1C69" w:rsidP="00455733"/>
    <w:p w14:paraId="2AADC405" w14:textId="77777777" w:rsidR="003F1C69" w:rsidRPr="00AC346A" w:rsidRDefault="003F1C69" w:rsidP="00455733">
      <w:proofErr w:type="gramStart"/>
      <w:r w:rsidRPr="00AC346A">
        <w:t>::::</w:t>
      </w:r>
      <w:proofErr w:type="gramEnd"/>
      <w:r w:rsidRPr="00AC346A">
        <w:t>{grid-item-card}</w:t>
      </w:r>
      <w:r>
        <w:t xml:space="preserve"> {{ </w:t>
      </w:r>
      <w:proofErr w:type="spellStart"/>
      <w:r>
        <w:t>ref_intext</w:t>
      </w:r>
      <w:proofErr w:type="spellEnd"/>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455733">
      <w:r w:rsidRPr="00F652E5">
        <w:t>&lt;</w:t>
      </w:r>
      <w:proofErr w:type="spellStart"/>
      <w:r w:rsidRPr="00F652E5">
        <w:t>iframe</w:t>
      </w:r>
      <w:proofErr w:type="spellEnd"/>
      <w:r w:rsidRPr="00F652E5">
        <w:t xml:space="preserve"> </w:t>
      </w:r>
    </w:p>
    <w:p w14:paraId="787A1F88" w14:textId="77777777" w:rsidR="003F1C69" w:rsidRPr="00F652E5" w:rsidRDefault="003F1C69" w:rsidP="00455733">
      <w:r w:rsidRPr="00F652E5">
        <w:t xml:space="preserve">    width="300"</w:t>
      </w:r>
    </w:p>
    <w:p w14:paraId="0018A776" w14:textId="77777777" w:rsidR="003F1C69" w:rsidRPr="00F652E5" w:rsidRDefault="003F1C69" w:rsidP="00455733">
      <w:r w:rsidRPr="00F652E5">
        <w:t xml:space="preserve">    height="200"</w:t>
      </w:r>
    </w:p>
    <w:p w14:paraId="4CDD0181" w14:textId="77777777" w:rsidR="003F1C69" w:rsidRPr="00F652E5" w:rsidRDefault="003F1C69" w:rsidP="00455733">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455733">
      <w:r w:rsidRPr="00F652E5">
        <w:lastRenderedPageBreak/>
        <w:t xml:space="preserve">    frameborder="0"</w:t>
      </w:r>
    </w:p>
    <w:p w14:paraId="7F70B1E0" w14:textId="77777777" w:rsidR="003F1C69" w:rsidRPr="00F652E5" w:rsidRDefault="003F1C69" w:rsidP="00455733">
      <w:r w:rsidRPr="00F652E5">
        <w:t xml:space="preserve">    allow="accelerometer; autoplay; clipboard-write; encrypted-media; gyroscope; picture-in-picture"</w:t>
      </w:r>
    </w:p>
    <w:p w14:paraId="2164E6BF" w14:textId="77777777" w:rsidR="003F1C69" w:rsidRPr="00F652E5" w:rsidRDefault="003F1C69" w:rsidP="00455733">
      <w:r w:rsidRPr="00F652E5">
        <w:t xml:space="preserve">    </w:t>
      </w:r>
      <w:proofErr w:type="spellStart"/>
      <w:r w:rsidRPr="00F652E5">
        <w:t>allowfullscreen</w:t>
      </w:r>
      <w:proofErr w:type="spellEnd"/>
      <w:r w:rsidRPr="00F652E5">
        <w:t>&gt;</w:t>
      </w:r>
    </w:p>
    <w:p w14:paraId="36F4F758" w14:textId="77777777" w:rsidR="003F1C69" w:rsidRDefault="003F1C69" w:rsidP="00455733">
      <w:r w:rsidRPr="00F652E5">
        <w:t>&lt;/</w:t>
      </w:r>
      <w:proofErr w:type="spellStart"/>
      <w:r w:rsidRPr="00F652E5">
        <w:t>iframe</w:t>
      </w:r>
      <w:proofErr w:type="spellEnd"/>
      <w:r w:rsidRPr="00F652E5">
        <w:t>&gt;</w:t>
      </w:r>
    </w:p>
    <w:p w14:paraId="6EC1A928" w14:textId="77777777" w:rsidR="003F1C69" w:rsidRPr="00AC346A" w:rsidRDefault="003F1C69" w:rsidP="00455733"/>
    <w:p w14:paraId="16835A98" w14:textId="77777777" w:rsidR="003F1C69" w:rsidRPr="00AC346A" w:rsidRDefault="003F1C69" w:rsidP="00455733">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w:t>
      </w:r>
      <w:proofErr w:type="spellStart"/>
      <w:r w:rsidRPr="00B17A06">
        <w:t>tidyverse</w:t>
      </w:r>
      <w:proofErr w:type="spellEnd"/>
      <w:r w:rsidRPr="00B17A06">
        <w:t xml:space="preserve"> in R (CC196)</w:t>
      </w:r>
      <w:r w:rsidRPr="00AC346A">
        <w:rPr>
          <w:highlight w:val="cyan"/>
        </w:rPr>
        <w:fldChar w:fldCharType="end"/>
      </w:r>
    </w:p>
    <w:p w14:paraId="483744D2" w14:textId="77777777" w:rsidR="003F1C69" w:rsidRPr="00AC346A" w:rsidRDefault="003F1C69" w:rsidP="00455733">
      <w:r w:rsidRPr="00AC346A">
        <w:t>::::</w:t>
      </w:r>
    </w:p>
    <w:p w14:paraId="0B5810B2" w14:textId="77777777" w:rsidR="003F1C69" w:rsidRDefault="003F1C69" w:rsidP="00455733">
      <w:r w:rsidRPr="00AC346A">
        <w:t>:::::</w:t>
      </w:r>
    </w:p>
    <w:p w14:paraId="4C853F6D" w14:textId="77777777" w:rsidR="003F1C69" w:rsidRPr="00BA6CE9" w:rsidRDefault="003F1C69" w:rsidP="00455733"/>
    <w:p w14:paraId="2EDF0C5E" w14:textId="77777777" w:rsidR="003F1C69" w:rsidRDefault="003F1C69" w:rsidP="00455733">
      <w:proofErr w:type="gramStart"/>
      <w:r w:rsidRPr="00AC346A">
        <w:t>:::::</w:t>
      </w:r>
      <w:proofErr w:type="gramEnd"/>
      <w:r w:rsidRPr="00AC346A">
        <w:t>{grid} 3</w:t>
      </w:r>
    </w:p>
    <w:p w14:paraId="3DEA4ED6" w14:textId="77777777" w:rsidR="003F1C69" w:rsidRPr="002A3804" w:rsidRDefault="003F1C69" w:rsidP="00455733">
      <w:proofErr w:type="gramStart"/>
      <w:r w:rsidRPr="00AC346A">
        <w:t>:gutter</w:t>
      </w:r>
      <w:proofErr w:type="gramEnd"/>
      <w:r w:rsidRPr="00AC346A">
        <w:t>: 1</w:t>
      </w:r>
    </w:p>
    <w:p w14:paraId="60DF35AA" w14:textId="77777777" w:rsidR="003F1C69" w:rsidRPr="00AC346A" w:rsidRDefault="003F1C69" w:rsidP="00455733">
      <w:proofErr w:type="gramStart"/>
      <w:r w:rsidRPr="00AC346A">
        <w:t>:padding</w:t>
      </w:r>
      <w:proofErr w:type="gramEnd"/>
      <w:r w:rsidRPr="00AC346A">
        <w:t>: 0</w:t>
      </w:r>
    </w:p>
    <w:p w14:paraId="6E1AB75C" w14:textId="77777777" w:rsidR="003F1C69" w:rsidRDefault="003F1C69" w:rsidP="00455733">
      <w:proofErr w:type="gramStart"/>
      <w:r w:rsidRPr="00AC346A">
        <w:t>:margin</w:t>
      </w:r>
      <w:proofErr w:type="gramEnd"/>
      <w:r w:rsidRPr="00AC346A">
        <w:t>: 0</w:t>
      </w:r>
    </w:p>
    <w:p w14:paraId="11F94740" w14:textId="77777777" w:rsidR="003F1C69" w:rsidRPr="00AC346A" w:rsidRDefault="003F1C69" w:rsidP="00455733"/>
    <w:p w14:paraId="232F1B6C" w14:textId="77777777" w:rsidR="003F1C69" w:rsidRPr="00AC346A" w:rsidRDefault="003F1C69" w:rsidP="00455733">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455733"/>
    <w:p w14:paraId="4D845D9A" w14:textId="77777777" w:rsidR="003F1C69" w:rsidRPr="00F652E5" w:rsidRDefault="003F1C69" w:rsidP="00455733">
      <w:r w:rsidRPr="00F652E5">
        <w:t>&lt;</w:t>
      </w:r>
      <w:proofErr w:type="spellStart"/>
      <w:r w:rsidRPr="00F652E5">
        <w:t>iframe</w:t>
      </w:r>
      <w:proofErr w:type="spellEnd"/>
      <w:r w:rsidRPr="00F652E5">
        <w:t xml:space="preserve"> </w:t>
      </w:r>
    </w:p>
    <w:p w14:paraId="6A07C7A4" w14:textId="77777777" w:rsidR="003F1C69" w:rsidRPr="00F652E5" w:rsidRDefault="003F1C69" w:rsidP="00455733">
      <w:r w:rsidRPr="00F652E5">
        <w:t xml:space="preserve">    width="300"</w:t>
      </w:r>
    </w:p>
    <w:p w14:paraId="4782D198" w14:textId="77777777" w:rsidR="003F1C69" w:rsidRPr="00F652E5" w:rsidRDefault="003F1C69" w:rsidP="00455733">
      <w:r w:rsidRPr="00F652E5">
        <w:t xml:space="preserve">    height="200"</w:t>
      </w:r>
    </w:p>
    <w:p w14:paraId="00AF8718" w14:textId="77777777" w:rsidR="003F1C69" w:rsidRPr="00F652E5" w:rsidRDefault="003F1C69" w:rsidP="00455733">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455733">
      <w:r w:rsidRPr="00F652E5">
        <w:t xml:space="preserve">    frameborder="0"</w:t>
      </w:r>
    </w:p>
    <w:p w14:paraId="3428B1D2" w14:textId="77777777" w:rsidR="003F1C69" w:rsidRPr="00F652E5" w:rsidRDefault="003F1C69" w:rsidP="00455733">
      <w:r w:rsidRPr="00F652E5">
        <w:t xml:space="preserve">    allow="accelerometer; autoplay; clipboard-write; encrypted-media; gyroscope; picture-in-picture"</w:t>
      </w:r>
    </w:p>
    <w:p w14:paraId="183AA281" w14:textId="77777777" w:rsidR="003F1C69" w:rsidRPr="00F652E5" w:rsidRDefault="003F1C69" w:rsidP="00455733">
      <w:r w:rsidRPr="00F652E5">
        <w:t xml:space="preserve">    </w:t>
      </w:r>
      <w:proofErr w:type="spellStart"/>
      <w:r w:rsidRPr="00F652E5">
        <w:t>allowfullscreen</w:t>
      </w:r>
      <w:proofErr w:type="spellEnd"/>
      <w:r w:rsidRPr="00F652E5">
        <w:t>&gt;</w:t>
      </w:r>
    </w:p>
    <w:p w14:paraId="1C78E0D8" w14:textId="77777777" w:rsidR="003F1C69" w:rsidRDefault="003F1C69" w:rsidP="00455733">
      <w:r w:rsidRPr="00F652E5">
        <w:t>&lt;/</w:t>
      </w:r>
      <w:proofErr w:type="spellStart"/>
      <w:r w:rsidRPr="00F652E5">
        <w:t>iframe</w:t>
      </w:r>
      <w:proofErr w:type="spellEnd"/>
      <w:r w:rsidRPr="00F652E5">
        <w:t>&gt;</w:t>
      </w:r>
    </w:p>
    <w:p w14:paraId="645677DD" w14:textId="77777777" w:rsidR="003F1C69" w:rsidRPr="00AC346A" w:rsidRDefault="003F1C69" w:rsidP="00455733"/>
    <w:p w14:paraId="6441385E" w14:textId="77777777" w:rsidR="003F1C69" w:rsidRPr="00AC346A" w:rsidRDefault="003F1C69" w:rsidP="00455733">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w:t>
      </w:r>
      <w:proofErr w:type="spellStart"/>
      <w:r w:rsidRPr="00B17A06">
        <w:t>Genstat</w:t>
      </w:r>
      <w:proofErr w:type="spellEnd"/>
      <w:r w:rsidRPr="00AC346A">
        <w:fldChar w:fldCharType="end"/>
      </w:r>
      <w:r>
        <w:t xml:space="preserve"> </w:t>
      </w:r>
    </w:p>
    <w:p w14:paraId="351C5B3F" w14:textId="77777777" w:rsidR="003F1C69" w:rsidRDefault="003F1C69" w:rsidP="00455733">
      <w:r w:rsidRPr="00AC346A">
        <w:t>::::</w:t>
      </w:r>
    </w:p>
    <w:p w14:paraId="1BE54559" w14:textId="77777777" w:rsidR="003F1C69" w:rsidRPr="005D4DDF" w:rsidRDefault="003F1C69" w:rsidP="00455733"/>
    <w:p w14:paraId="45A2296B" w14:textId="77777777" w:rsidR="003F1C69" w:rsidRPr="00AC346A" w:rsidRDefault="003F1C69" w:rsidP="00455733">
      <w:proofErr w:type="gramStart"/>
      <w:r w:rsidRPr="00AC346A">
        <w:t>::::</w:t>
      </w:r>
      <w:proofErr w:type="gramEn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455733"/>
    <w:p w14:paraId="3AFA1515" w14:textId="77777777" w:rsidR="003F1C69" w:rsidRPr="00F652E5" w:rsidRDefault="003F1C69" w:rsidP="00455733">
      <w:r w:rsidRPr="00F652E5">
        <w:t>&lt;</w:t>
      </w:r>
      <w:proofErr w:type="spellStart"/>
      <w:r w:rsidRPr="00F652E5">
        <w:t>iframe</w:t>
      </w:r>
      <w:proofErr w:type="spellEnd"/>
      <w:r w:rsidRPr="00F652E5">
        <w:t xml:space="preserve"> </w:t>
      </w:r>
    </w:p>
    <w:p w14:paraId="2707912F" w14:textId="77777777" w:rsidR="003F1C69" w:rsidRPr="00F652E5" w:rsidRDefault="003F1C69" w:rsidP="00455733">
      <w:r w:rsidRPr="00F652E5">
        <w:t xml:space="preserve">    width="300"</w:t>
      </w:r>
    </w:p>
    <w:p w14:paraId="685987A5" w14:textId="77777777" w:rsidR="003F1C69" w:rsidRPr="00F652E5" w:rsidRDefault="003F1C69" w:rsidP="00455733">
      <w:r w:rsidRPr="00F652E5">
        <w:t xml:space="preserve">    height="200"</w:t>
      </w:r>
    </w:p>
    <w:p w14:paraId="4DB5C166" w14:textId="77777777" w:rsidR="003F1C69" w:rsidRPr="00F652E5" w:rsidRDefault="003F1C69" w:rsidP="00455733">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455733">
      <w:r w:rsidRPr="00F652E5">
        <w:lastRenderedPageBreak/>
        <w:t xml:space="preserve">    frameborder="0"</w:t>
      </w:r>
    </w:p>
    <w:p w14:paraId="51F2F964" w14:textId="77777777" w:rsidR="003F1C69" w:rsidRPr="00F652E5" w:rsidRDefault="003F1C69" w:rsidP="00455733">
      <w:r w:rsidRPr="00F652E5">
        <w:t xml:space="preserve">    allow="accelerometer; autoplay; clipboard-write; encrypted-media; gyroscope; picture-in-picture"</w:t>
      </w:r>
    </w:p>
    <w:p w14:paraId="7156532F" w14:textId="77777777" w:rsidR="003F1C69" w:rsidRPr="00F652E5" w:rsidRDefault="003F1C69" w:rsidP="00455733">
      <w:r w:rsidRPr="00F652E5">
        <w:t xml:space="preserve">    </w:t>
      </w:r>
      <w:proofErr w:type="spellStart"/>
      <w:r w:rsidRPr="00F652E5">
        <w:t>allowfullscreen</w:t>
      </w:r>
      <w:proofErr w:type="spellEnd"/>
      <w:r w:rsidRPr="00F652E5">
        <w:t>&gt;</w:t>
      </w:r>
    </w:p>
    <w:p w14:paraId="17C21475" w14:textId="77777777" w:rsidR="003F1C69" w:rsidRDefault="003F1C69" w:rsidP="00455733">
      <w:r w:rsidRPr="00F652E5">
        <w:t>&lt;/</w:t>
      </w:r>
      <w:proofErr w:type="spellStart"/>
      <w:r w:rsidRPr="00F652E5">
        <w:t>iframe</w:t>
      </w:r>
      <w:proofErr w:type="spellEnd"/>
      <w:r w:rsidRPr="00F652E5">
        <w:t>&gt;</w:t>
      </w:r>
    </w:p>
    <w:p w14:paraId="0B979304" w14:textId="77777777" w:rsidR="003F1C69" w:rsidRDefault="003F1C69" w:rsidP="00455733"/>
    <w:p w14:paraId="50EFB102" w14:textId="77777777" w:rsidR="003F1C69" w:rsidRPr="00AC346A" w:rsidRDefault="003F1C69" w:rsidP="00455733">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455733">
      <w:r w:rsidRPr="00AC346A">
        <w:t>::::</w:t>
      </w:r>
    </w:p>
    <w:p w14:paraId="71B76701" w14:textId="77777777" w:rsidR="003F1C69" w:rsidRPr="005D4DDF" w:rsidRDefault="003F1C69" w:rsidP="00455733"/>
    <w:p w14:paraId="23F77758" w14:textId="77777777" w:rsidR="003F1C69" w:rsidRPr="00AC346A" w:rsidRDefault="003F1C69" w:rsidP="00455733">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455733">
      <w:r>
        <w:t>&lt;</w:t>
      </w:r>
      <w:proofErr w:type="spellStart"/>
      <w:r>
        <w:t>iframe</w:t>
      </w:r>
      <w:proofErr w:type="spellEnd"/>
      <w:r>
        <w:t xml:space="preserve"> </w:t>
      </w:r>
    </w:p>
    <w:p w14:paraId="059AFEDD" w14:textId="77777777" w:rsidR="003F1C69" w:rsidRDefault="003F1C69" w:rsidP="00455733">
      <w:r>
        <w:t xml:space="preserve">    width="300"</w:t>
      </w:r>
    </w:p>
    <w:p w14:paraId="26301E5B" w14:textId="77777777" w:rsidR="003F1C69" w:rsidRDefault="003F1C69" w:rsidP="00455733">
      <w:r>
        <w:t xml:space="preserve">    height="200"</w:t>
      </w:r>
    </w:p>
    <w:p w14:paraId="1F095A22" w14:textId="77777777" w:rsidR="003F1C69" w:rsidRDefault="003F1C69" w:rsidP="00455733">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455733">
      <w:r>
        <w:t xml:space="preserve">    frameborder="0"</w:t>
      </w:r>
    </w:p>
    <w:p w14:paraId="03A29C42" w14:textId="77777777" w:rsidR="003F1C69" w:rsidRDefault="003F1C69" w:rsidP="00455733">
      <w:r>
        <w:t xml:space="preserve">    allow="accelerometer; autoplay; clipboard-write; encrypted-media; gyroscope; picture-in-picture"</w:t>
      </w:r>
    </w:p>
    <w:p w14:paraId="1051325F" w14:textId="77777777" w:rsidR="003F1C69" w:rsidRDefault="003F1C69" w:rsidP="00455733">
      <w:r>
        <w:t xml:space="preserve">    </w:t>
      </w:r>
      <w:proofErr w:type="spellStart"/>
      <w:r>
        <w:t>allowfullscreen</w:t>
      </w:r>
      <w:proofErr w:type="spellEnd"/>
      <w:r>
        <w:t>&gt;</w:t>
      </w:r>
    </w:p>
    <w:p w14:paraId="1606284D" w14:textId="77777777" w:rsidR="003F1C69" w:rsidRDefault="003F1C69" w:rsidP="00455733">
      <w:r>
        <w:t>&lt;/</w:t>
      </w:r>
      <w:proofErr w:type="spellStart"/>
      <w:r>
        <w:t>iframe</w:t>
      </w:r>
      <w:proofErr w:type="spellEnd"/>
      <w:r>
        <w:t>&gt;</w:t>
      </w:r>
    </w:p>
    <w:p w14:paraId="0544D7E2" w14:textId="77777777" w:rsidR="003F1C69" w:rsidRPr="00AC346A" w:rsidRDefault="003F1C69" w:rsidP="00455733"/>
    <w:p w14:paraId="3D1ABEA3" w14:textId="77777777" w:rsidR="003F1C69" w:rsidRPr="00AC346A" w:rsidRDefault="003F1C69" w:rsidP="00455733">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455733">
      <w:r w:rsidRPr="00AC346A">
        <w:t>::::</w:t>
      </w:r>
    </w:p>
    <w:p w14:paraId="77E500B9" w14:textId="77777777" w:rsidR="003F1C69" w:rsidRPr="005D4DDF" w:rsidRDefault="003F1C69" w:rsidP="00455733"/>
    <w:p w14:paraId="2759BB5C" w14:textId="77777777" w:rsidR="003F1C69" w:rsidRDefault="003F1C69" w:rsidP="00455733">
      <w:r w:rsidRPr="00AC346A">
        <w:t>:::::</w:t>
      </w:r>
    </w:p>
    <w:p w14:paraId="38757F88" w14:textId="77777777" w:rsidR="003F1C69" w:rsidRDefault="003F1C69" w:rsidP="00455733"/>
    <w:p w14:paraId="0EAA4659" w14:textId="77777777" w:rsidR="003F1C69" w:rsidRDefault="003F1C69" w:rsidP="00455733">
      <w:r>
        <w:t>::::::</w:t>
      </w:r>
    </w:p>
    <w:p w14:paraId="355971D1" w14:textId="77777777" w:rsidR="003F1C69" w:rsidRPr="00BA6CE9" w:rsidRDefault="003F1C69" w:rsidP="00455733"/>
    <w:p w14:paraId="43701C38" w14:textId="77777777" w:rsidR="003F1C69" w:rsidRDefault="003F1C69" w:rsidP="00455733"/>
    <w:p w14:paraId="3EF75A26" w14:textId="77777777" w:rsidR="003F1C69" w:rsidRDefault="003F1C69" w:rsidP="00455733">
      <w:proofErr w:type="gramStart"/>
      <w:r>
        <w:t>::::::</w:t>
      </w:r>
      <w:proofErr w:type="gramEnd"/>
      <w:r>
        <w:t>{tab-item} Shiny apps/Widgets</w:t>
      </w:r>
    </w:p>
    <w:p w14:paraId="324A3A6C" w14:textId="77777777" w:rsidR="003F1C69" w:rsidRDefault="003F1C69" w:rsidP="00455733">
      <w:proofErr w:type="gramStart"/>
      <w:r>
        <w:t>:::::</w:t>
      </w:r>
      <w:proofErr w:type="gramEnd"/>
      <w:r>
        <w:t>{card}</w:t>
      </w:r>
    </w:p>
    <w:p w14:paraId="64B01A2C" w14:textId="31C4766E" w:rsidR="003F1C69" w:rsidRDefault="003F1C69" w:rsidP="00455733">
      <w:r>
        <w:t>**</w:t>
      </w:r>
      <w:r>
        <w:fldChar w:fldCharType="begin"/>
      </w:r>
      <w:r>
        <w:instrText xml:space="preserve"> REF shiny_name \h </w:instrText>
      </w:r>
      <w:r w:rsidR="00455733">
        <w:instrText xml:space="preserve"> \* MERGEFORMAT </w:instrText>
      </w:r>
      <w:r>
        <w:fldChar w:fldCharType="separate"/>
      </w:r>
      <w:sdt>
        <w:sdtPr>
          <w:id w:val="-782500882"/>
          <w:placeholder>
            <w:docPart w:val="2C233297049F499E82EB11452164F3A6"/>
          </w:placeholder>
        </w:sdtPr>
        <w:sdtContent>
          <w:r>
            <w:t xml:space="preserve"> </w:t>
          </w:r>
          <w:proofErr w:type="spellStart"/>
          <w:r w:rsidRPr="0007106D">
            <w:t>iNEXTOnline</w:t>
          </w:r>
          <w:proofErr w:type="spellEnd"/>
        </w:sdtContent>
      </w:sdt>
      <w:r>
        <w:fldChar w:fldCharType="end"/>
      </w:r>
      <w:r>
        <w:t xml:space="preserve"> **</w:t>
      </w:r>
    </w:p>
    <w:p w14:paraId="52E8FB20" w14:textId="77777777" w:rsidR="003F1C69" w:rsidRDefault="003F1C69" w:rsidP="00455733"/>
    <w:p w14:paraId="4EF6DF1A" w14:textId="590021AB" w:rsidR="003F1C69" w:rsidRDefault="003F1C69" w:rsidP="00455733">
      <w:r>
        <w:fldChar w:fldCharType="begin"/>
      </w:r>
      <w:r>
        <w:instrText xml:space="preserve"> REF shiny_caption \h </w:instrText>
      </w:r>
      <w:r w:rsidR="00455733">
        <w:instrText xml:space="preserve"> \* MERGEFORMAT </w:instrText>
      </w:r>
      <w:r>
        <w:fldChar w:fldCharType="separate"/>
      </w:r>
      <w:sdt>
        <w:sdtPr>
          <w:id w:val="-1134560036"/>
          <w:placeholder>
            <w:docPart w:val="EDB907D8692D4296930391F21CE78D8A"/>
          </w:placeholder>
        </w:sdtPr>
        <w:sdtContent>
          <w:proofErr w:type="spellStart"/>
          <w:r>
            <w:t>shiny_caption</w:t>
          </w:r>
          <w:proofErr w:type="spellEnd"/>
        </w:sdtContent>
      </w:sdt>
      <w:r>
        <w:fldChar w:fldCharType="end"/>
      </w:r>
    </w:p>
    <w:p w14:paraId="6FD9D889" w14:textId="77777777" w:rsidR="003F1C69" w:rsidRDefault="003F1C69" w:rsidP="00455733"/>
    <w:p w14:paraId="1354F5C9" w14:textId="77777777" w:rsidR="003F1C69" w:rsidRDefault="003F1C69" w:rsidP="00455733">
      <w:r>
        <w:t>&lt;</w:t>
      </w:r>
      <w:proofErr w:type="spellStart"/>
      <w:r>
        <w:t>iframe</w:t>
      </w:r>
      <w:proofErr w:type="spellEnd"/>
      <w:r>
        <w:t xml:space="preserve"> </w:t>
      </w:r>
    </w:p>
    <w:p w14:paraId="3D65D6CB" w14:textId="77777777" w:rsidR="003F1C69" w:rsidRDefault="003F1C69" w:rsidP="00455733">
      <w:r>
        <w:t xml:space="preserve">    width="100%"</w:t>
      </w:r>
    </w:p>
    <w:p w14:paraId="06EDFB1F" w14:textId="77777777" w:rsidR="003F1C69" w:rsidRDefault="003F1C69" w:rsidP="00455733">
      <w:r>
        <w:lastRenderedPageBreak/>
        <w:t xml:space="preserve">    height="900"</w:t>
      </w:r>
    </w:p>
    <w:p w14:paraId="72C791C6" w14:textId="75187070" w:rsidR="003F1C69" w:rsidRDefault="003F1C69" w:rsidP="00455733">
      <w:r>
        <w:t xml:space="preserve">    </w:t>
      </w:r>
      <w:proofErr w:type="spellStart"/>
      <w:r>
        <w:t>src</w:t>
      </w:r>
      <w:proofErr w:type="spellEnd"/>
      <w:r>
        <w:t>="</w:t>
      </w:r>
      <w:r>
        <w:fldChar w:fldCharType="begin"/>
      </w:r>
      <w:r>
        <w:instrText xml:space="preserve"> REF shiny_url \h </w:instrText>
      </w:r>
      <w:r w:rsidR="00455733">
        <w:instrText xml:space="preserve"> \* MERGEFORMAT </w:instrText>
      </w:r>
      <w:r>
        <w:fldChar w:fldCharType="separate"/>
      </w:r>
      <w:r w:rsidRPr="00EC6D0E">
        <w:t>https://chao.shinyapps.io/</w:t>
      </w:r>
      <w:proofErr w:type="spellStart"/>
      <w:r w:rsidRPr="00EC6D0E">
        <w:t>iNEXTOnline</w:t>
      </w:r>
      <w:proofErr w:type="spellEnd"/>
      <w:r>
        <w:fldChar w:fldCharType="end"/>
      </w:r>
      <w:r>
        <w:t>"</w:t>
      </w:r>
    </w:p>
    <w:p w14:paraId="6D305E00" w14:textId="77777777" w:rsidR="003F1C69" w:rsidRDefault="003F1C69" w:rsidP="00455733">
      <w:r>
        <w:t xml:space="preserve">    frameborder="0" </w:t>
      </w:r>
    </w:p>
    <w:p w14:paraId="7393169D" w14:textId="77777777" w:rsidR="003F1C69" w:rsidRDefault="003F1C69" w:rsidP="00455733">
      <w:r>
        <w:t xml:space="preserve">    allow="accelerometer; autoplay; clipboard-write; encrypted-media; gyroscope; picture-in-picture"</w:t>
      </w:r>
    </w:p>
    <w:p w14:paraId="6CD78589" w14:textId="77777777" w:rsidR="003F1C69" w:rsidRDefault="003F1C69" w:rsidP="00455733">
      <w:r>
        <w:t xml:space="preserve">    </w:t>
      </w:r>
      <w:proofErr w:type="spellStart"/>
      <w:r>
        <w:t>allowfullscreen</w:t>
      </w:r>
      <w:proofErr w:type="spellEnd"/>
      <w:r>
        <w:t>&gt;</w:t>
      </w:r>
    </w:p>
    <w:p w14:paraId="232AC664" w14:textId="77777777" w:rsidR="003F1C69" w:rsidRDefault="003F1C69" w:rsidP="00455733">
      <w:r>
        <w:t>&lt;/</w:t>
      </w:r>
      <w:proofErr w:type="spellStart"/>
      <w:r>
        <w:t>iframe</w:t>
      </w:r>
      <w:proofErr w:type="spellEnd"/>
      <w:r>
        <w:t>&gt;</w:t>
      </w:r>
    </w:p>
    <w:p w14:paraId="3B09BA47" w14:textId="77777777" w:rsidR="003F1C69" w:rsidRDefault="003F1C69" w:rsidP="00455733"/>
    <w:p w14:paraId="7F3C085C" w14:textId="77777777" w:rsidR="003F1C69" w:rsidRPr="00BA6CE9" w:rsidRDefault="003F1C69" w:rsidP="00455733">
      <w:r>
        <w:t>:::::</w:t>
      </w:r>
    </w:p>
    <w:p w14:paraId="3D19B812" w14:textId="77777777" w:rsidR="003F1C69" w:rsidRDefault="003F1C69" w:rsidP="00455733"/>
    <w:p w14:paraId="1EB74DC1" w14:textId="77777777" w:rsidR="003F1C69" w:rsidRPr="00BA6CE9" w:rsidRDefault="003F1C69" w:rsidP="00455733">
      <w:r>
        <w:t>::::::</w:t>
      </w:r>
    </w:p>
    <w:p w14:paraId="792E95F7" w14:textId="77777777" w:rsidR="003F1C69" w:rsidRPr="00BA6CE9" w:rsidRDefault="003F1C69" w:rsidP="00455733"/>
    <w:p w14:paraId="0B3C0F0F" w14:textId="77777777" w:rsidR="003F1C69" w:rsidRPr="00D90D6B" w:rsidRDefault="003F1C69" w:rsidP="00455733">
      <w:proofErr w:type="gramStart"/>
      <w:r w:rsidRPr="00BA6CE9">
        <w:t>::::::</w:t>
      </w:r>
      <w:proofErr w:type="gramEnd"/>
      <w:r w:rsidRPr="00BA6CE9">
        <w:t>{tab-item} Analytical tools &amp; resources</w:t>
      </w:r>
    </w:p>
    <w:p w14:paraId="1A1A5C56" w14:textId="77777777" w:rsidR="003F1C69" w:rsidRDefault="003F1C69" w:rsidP="00455733"/>
    <w:p w14:paraId="00551754" w14:textId="77777777" w:rsidR="003F1C69" w:rsidRDefault="003F1C69" w:rsidP="00455733">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455733">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455733">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455733">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proofErr w:type="spellStart"/>
          <w:r w:rsidRPr="00AC3161">
            <w:rPr>
              <w:rFonts w:ascii="Arial" w:eastAsia="Arial" w:hAnsi="Arial" w:cs="Arial"/>
              <w:color w:val="000000"/>
              <w:kern w:val="0"/>
              <w14:ligatures w14:val="none"/>
            </w:rPr>
            <w:t>EstimateS</w:t>
          </w:r>
          <w:proofErr w:type="spellEnd"/>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w:t>
      </w:r>
      <w:proofErr w:type="gramStart"/>
      <w:r>
        <w:t xml:space="preserve">{{ </w:t>
      </w:r>
      <w:r w:rsidRPr="00962253">
        <w:t>ref</w:t>
      </w:r>
      <w:proofErr w:type="gramEnd"/>
      <w:r w:rsidRPr="00962253">
        <w:t>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45573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w:t>
          </w:r>
          <w:proofErr w:type="spellStart"/>
          <w:r w:rsidRPr="00422308">
            <w:t>iNEXT</w:t>
          </w:r>
          <w:proofErr w:type="spellEnd"/>
          <w:r w:rsidRPr="00422308">
            <w: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w:t>
          </w:r>
          <w:proofErr w:type="spellStart"/>
          <w:r w:rsidRPr="00AC3161">
            <w:rPr>
              <w:rFonts w:ascii="Helvetica" w:hAnsi="Helvetica"/>
              <w:color w:val="333333"/>
              <w:spacing w:val="3"/>
              <w:shd w:val="clear" w:color="auto" w:fill="FFFFFF"/>
            </w:rPr>
            <w:t>iNext</w:t>
          </w:r>
          <w:proofErr w:type="spellEnd"/>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w:t>
          </w:r>
          <w:proofErr w:type="spellStart"/>
          <w:r w:rsidRPr="00AC3161">
            <w:rPr>
              <w:rFonts w:ascii="Helvetica" w:hAnsi="Helvetica"/>
              <w:color w:val="333333"/>
              <w:spacing w:val="3"/>
              <w:shd w:val="clear" w:color="auto" w:fill="FFFFFF"/>
            </w:rPr>
            <w:t>INterpolation</w:t>
          </w:r>
          <w:proofErr w:type="spellEnd"/>
          <w:r w:rsidRPr="00AC3161">
            <w:rPr>
              <w:rFonts w:ascii="Helvetica" w:hAnsi="Helvetica"/>
              <w:color w:val="333333"/>
              <w:spacing w:val="3"/>
              <w:shd w:val="clear" w:color="auto" w:fill="FFFFFF"/>
            </w:rPr>
            <w:t xml:space="preserve"> and </w:t>
          </w:r>
          <w:proofErr w:type="spellStart"/>
          <w:r w:rsidRPr="00AC3161">
            <w:rPr>
              <w:rFonts w:ascii="Helvetica" w:hAnsi="Helvetica"/>
              <w:color w:val="333333"/>
              <w:spacing w:val="3"/>
              <w:shd w:val="clear" w:color="auto" w:fill="FFFFFF"/>
            </w:rPr>
            <w:t>EXTrapolation</w:t>
          </w:r>
          <w:proofErr w:type="spellEnd"/>
          <w:r w:rsidRPr="00AC3161">
            <w:rPr>
              <w:rFonts w:ascii="Helvetica" w:hAnsi="Helvetica"/>
              <w:color w:val="333333"/>
              <w:spacing w:val="3"/>
              <w:shd w:val="clear" w:color="auto" w:fill="FFFFFF"/>
            </w:rPr>
            <w:t xml:space="preserve"> of species richness) - is both easy to use and rapid to compute. It also comes with a wealth of plotting functions - see the </w:t>
          </w:r>
          <w:proofErr w:type="spellStart"/>
          <w:r w:rsidRPr="00AC3161">
            <w:rPr>
              <w:rFonts w:ascii="Helvetica" w:hAnsi="Helvetica"/>
              <w:color w:val="333333"/>
              <w:spacing w:val="3"/>
              <w:shd w:val="clear" w:color="auto" w:fill="FFFFFF"/>
            </w:rPr>
            <w:t>iNext</w:t>
          </w:r>
          <w:proofErr w:type="spellEnd"/>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t>
          </w:r>
          <w:proofErr w:type="gramStart"/>
          <w:r w:rsidRPr="00AC3161">
            <w:rPr>
              <w:rFonts w:ascii="Helvetica" w:hAnsi="Helvetica"/>
              <w:color w:val="333333"/>
              <w:spacing w:val="3"/>
              <w:shd w:val="clear" w:color="auto" w:fill="FFFFFF"/>
            </w:rPr>
            <w:t>walk through</w:t>
          </w:r>
          <w:proofErr w:type="gramEnd"/>
          <w:r w:rsidRPr="00AC3161">
            <w:rPr>
              <w:rFonts w:ascii="Helvetica" w:hAnsi="Helvetica"/>
              <w:color w:val="333333"/>
              <w:spacing w:val="3"/>
              <w:shd w:val="clear" w:color="auto" w:fill="FFFFFF"/>
            </w:rPr>
            <w:t xml:space="preserve">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45573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 xml:space="preserve">Easy to </w:t>
          </w:r>
          <w:proofErr w:type="spellStart"/>
          <w:r>
            <w:t>interpet</w:t>
          </w:r>
          <w:proofErr w:type="spellEnd"/>
          <w:r>
            <w:t xml:space="preserve">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proofErr w:type="spellStart"/>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proofErr w:type="spellEnd"/>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455733">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 xml:space="preserve">Species Accumulation Curves with vegan, </w:t>
          </w:r>
          <w:proofErr w:type="spellStart"/>
          <w:r w:rsidRPr="000D6CF8">
            <w:t>BiodiversityR</w:t>
          </w:r>
          <w:proofErr w:type="spellEnd"/>
          <w:r w:rsidRPr="000D6CF8">
            <w:t xml:space="preserve">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 xml:space="preserve">Software for interpolation and extrapolation of species </w:t>
          </w:r>
          <w:proofErr w:type="spellStart"/>
          <w:r w:rsidRPr="000D6CF8">
            <w:t>diversityRarefied</w:t>
          </w:r>
          <w:proofErr w:type="spellEnd"/>
          <w:r w:rsidRPr="000D6CF8">
            <w:t xml:space="preserve">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455733">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455733">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455733">
      <w:pPr>
        <w:rPr>
          <w:color w:val="3A7C22" w:themeColor="accent6" w:themeShade="BF"/>
          <w:sz w:val="24"/>
        </w:rPr>
      </w:pPr>
    </w:p>
    <w:p w14:paraId="39551E63" w14:textId="77777777" w:rsidR="003F1C69" w:rsidRDefault="003F1C69" w:rsidP="00455733">
      <w:proofErr w:type="gramStart"/>
      <w:r w:rsidRPr="00BA6CE9">
        <w:t>::::::</w:t>
      </w:r>
      <w:proofErr w:type="gramEnd"/>
      <w:r w:rsidRPr="00BA6CE9">
        <w:t>{tab-item} References</w:t>
      </w:r>
    </w:p>
    <w:p w14:paraId="117B804D" w14:textId="77777777" w:rsidR="003F1C69" w:rsidRDefault="003F1C69" w:rsidP="00455733">
      <w:r w:rsidRPr="00AC346A">
        <w:t>&lt;font size="</w:t>
      </w:r>
      <w:r>
        <w:t>3</w:t>
      </w:r>
      <w:r w:rsidRPr="00AC346A">
        <w:t>"&gt;</w:t>
      </w:r>
    </w:p>
    <w:p w14:paraId="49F5D6A0" w14:textId="77777777" w:rsidR="003F1C69" w:rsidRPr="00AC346A" w:rsidRDefault="003F1C69" w:rsidP="00455733"/>
    <w:p w14:paraId="77378AFE" w14:textId="77777777" w:rsidR="003F1C69" w:rsidRPr="00AC3161" w:rsidRDefault="003F1C69" w:rsidP="00455733">
      <w:r w:rsidRPr="00AC346A">
        <w:fldChar w:fldCharType="begin"/>
      </w:r>
      <w:r w:rsidRPr="00AC346A">
        <w:instrText xml:space="preserve"> REF references \h  \* MERGEFORMAT </w:instrText>
      </w:r>
      <w:r w:rsidRPr="00AC346A">
        <w:fldChar w:fldCharType="separate"/>
      </w:r>
      <w:proofErr w:type="gramStart"/>
      <w:r>
        <w:t>{</w:t>
      </w:r>
      <w:r w:rsidRPr="00AC3161">
        <w:t>{ ref</w:t>
      </w:r>
      <w:proofErr w:type="gramEnd"/>
      <w:r w:rsidRPr="00AC3161">
        <w:t>_bib_ahumada_et_al_2011 }}</w:t>
      </w:r>
    </w:p>
    <w:p w14:paraId="28DC2E6E" w14:textId="77777777" w:rsidR="003F1C69" w:rsidRPr="00AC3161" w:rsidRDefault="003F1C69" w:rsidP="00455733">
      <w:pPr>
        <w:rPr>
          <w:highlight w:val="cyan"/>
        </w:rPr>
      </w:pPr>
    </w:p>
    <w:p w14:paraId="21EE0B0E" w14:textId="77777777" w:rsidR="003F1C69" w:rsidRPr="00AC3161" w:rsidRDefault="003F1C69" w:rsidP="00455733">
      <w:proofErr w:type="gramStart"/>
      <w:r w:rsidRPr="00BA6CE9">
        <w:rPr>
          <w:sz w:val="20"/>
          <w:szCs w:val="20"/>
        </w:rPr>
        <w:t>{</w:t>
      </w:r>
      <w:r w:rsidRPr="00AC3161">
        <w:t>{ ref</w:t>
      </w:r>
      <w:proofErr w:type="gramEnd"/>
      <w:r w:rsidRPr="00AC3161">
        <w:t>_bib_baylor_tutoring_center_2021 }}</w:t>
      </w:r>
    </w:p>
    <w:p w14:paraId="442ACA70" w14:textId="77777777" w:rsidR="003F1C69" w:rsidRPr="00AC3161" w:rsidRDefault="003F1C69" w:rsidP="00455733"/>
    <w:p w14:paraId="38A506ED" w14:textId="77777777" w:rsidR="003F1C69" w:rsidRPr="00AC3161" w:rsidRDefault="003F1C69" w:rsidP="00455733">
      <w:proofErr w:type="gramStart"/>
      <w:r w:rsidRPr="00AC3161">
        <w:t>{{ ref</w:t>
      </w:r>
      <w:proofErr w:type="gramEnd"/>
      <w:r w:rsidRPr="00AC3161">
        <w:t>_bib_brodie_et_al_2015 }}</w:t>
      </w:r>
    </w:p>
    <w:p w14:paraId="2E077C94" w14:textId="77777777" w:rsidR="003F1C69" w:rsidRPr="00AC3161" w:rsidRDefault="003F1C69" w:rsidP="00455733"/>
    <w:p w14:paraId="7043025E" w14:textId="77777777" w:rsidR="003F1C69" w:rsidRPr="00AC3161" w:rsidRDefault="003F1C69" w:rsidP="00455733">
      <w:proofErr w:type="gramStart"/>
      <w:r w:rsidRPr="00AC3161">
        <w:t>{{ chao</w:t>
      </w:r>
      <w:proofErr w:type="gramEnd"/>
      <w:r w:rsidRPr="00AC3161">
        <w:t>_et_al_2016 }}</w:t>
      </w:r>
    </w:p>
    <w:p w14:paraId="55BED0B9" w14:textId="77777777" w:rsidR="003F1C69" w:rsidRPr="00AC3161" w:rsidRDefault="003F1C69" w:rsidP="00455733"/>
    <w:p w14:paraId="145A3DB9" w14:textId="77777777" w:rsidR="003F1C69" w:rsidRPr="00AC3161" w:rsidRDefault="003F1C69" w:rsidP="00455733">
      <w:proofErr w:type="gramStart"/>
      <w:r w:rsidRPr="00AC3161">
        <w:t>{{ chao</w:t>
      </w:r>
      <w:proofErr w:type="gramEnd"/>
      <w:r w:rsidRPr="00AC3161">
        <w:t>_et_al_2014 }}</w:t>
      </w:r>
    </w:p>
    <w:p w14:paraId="64FEA6FD" w14:textId="77777777" w:rsidR="003F1C69" w:rsidRPr="00AC3161" w:rsidRDefault="003F1C69" w:rsidP="00455733"/>
    <w:p w14:paraId="18592E60" w14:textId="77777777" w:rsidR="003F1C69" w:rsidRPr="00AC3161" w:rsidRDefault="003F1C69" w:rsidP="00455733">
      <w:proofErr w:type="gramStart"/>
      <w:r w:rsidRPr="00AC3161">
        <w:t>{{ ref</w:t>
      </w:r>
      <w:proofErr w:type="gramEnd"/>
      <w:r w:rsidRPr="00AC3161">
        <w:t>_bib_colwell_2022 }}</w:t>
      </w:r>
    </w:p>
    <w:p w14:paraId="3054D305" w14:textId="77777777" w:rsidR="003F1C69" w:rsidRPr="00AC3161" w:rsidRDefault="003F1C69" w:rsidP="00455733"/>
    <w:p w14:paraId="41303EDB" w14:textId="77777777" w:rsidR="003F1C69" w:rsidRPr="00AC3161" w:rsidRDefault="003F1C69" w:rsidP="00455733">
      <w:proofErr w:type="gramStart"/>
      <w:r w:rsidRPr="00AC3161">
        <w:t xml:space="preserve">{{ </w:t>
      </w:r>
      <w:proofErr w:type="spellStart"/>
      <w:r w:rsidRPr="00AC3161">
        <w:t>ref</w:t>
      </w:r>
      <w:proofErr w:type="gramEnd"/>
      <w:r w:rsidRPr="00AC3161">
        <w:t>_bib_gerhartbarley_nd</w:t>
      </w:r>
      <w:proofErr w:type="spellEnd"/>
      <w:r w:rsidRPr="00AC3161">
        <w:t xml:space="preserve"> }}</w:t>
      </w:r>
    </w:p>
    <w:p w14:paraId="72E841CE" w14:textId="77777777" w:rsidR="003F1C69" w:rsidRPr="00AC3161" w:rsidRDefault="003F1C69" w:rsidP="00455733"/>
    <w:p w14:paraId="53316B67" w14:textId="77777777" w:rsidR="003F1C69" w:rsidRPr="00AC3161" w:rsidRDefault="003F1C69" w:rsidP="00455733">
      <w:proofErr w:type="gramStart"/>
      <w:r w:rsidRPr="00AC3161">
        <w:t>{{ ref</w:t>
      </w:r>
      <w:proofErr w:type="gramEnd"/>
      <w:r w:rsidRPr="00AC3161">
        <w:t>_bib_gotelli_colwell_2001 }}</w:t>
      </w:r>
    </w:p>
    <w:p w14:paraId="29F23A17" w14:textId="77777777" w:rsidR="003F1C69" w:rsidRPr="00AC3161" w:rsidRDefault="003F1C69" w:rsidP="00455733"/>
    <w:p w14:paraId="4CAB5EDE" w14:textId="77777777" w:rsidR="003F1C69" w:rsidRPr="00AC3161" w:rsidRDefault="003F1C69" w:rsidP="00455733">
      <w:proofErr w:type="gramStart"/>
      <w:r w:rsidRPr="00AC3161">
        <w:t>{{ ref</w:t>
      </w:r>
      <w:proofErr w:type="gramEnd"/>
      <w:r w:rsidRPr="00AC3161">
        <w:t>_bib_gotelli_colwell_2010 }}</w:t>
      </w:r>
    </w:p>
    <w:p w14:paraId="656354AC" w14:textId="77777777" w:rsidR="003F1C69" w:rsidRPr="00AC3161" w:rsidRDefault="003F1C69" w:rsidP="00455733"/>
    <w:p w14:paraId="2EB42526" w14:textId="77777777" w:rsidR="003F1C69" w:rsidRPr="00AC3161" w:rsidRDefault="003F1C69" w:rsidP="00455733">
      <w:proofErr w:type="gramStart"/>
      <w:r w:rsidRPr="00AC3161">
        <w:t>{{ ref</w:t>
      </w:r>
      <w:proofErr w:type="gramEnd"/>
      <w:r w:rsidRPr="00AC3161">
        <w:t>_bib_hsieh_et_al_2015 }}</w:t>
      </w:r>
    </w:p>
    <w:p w14:paraId="5001F467" w14:textId="77777777" w:rsidR="003F1C69" w:rsidRPr="00AC3161" w:rsidRDefault="003F1C69" w:rsidP="00455733"/>
    <w:p w14:paraId="7609E5D6" w14:textId="77777777" w:rsidR="003F1C69" w:rsidRPr="00AC3161" w:rsidRDefault="003F1C69" w:rsidP="00455733">
      <w:proofErr w:type="gramStart"/>
      <w:r w:rsidRPr="00AC3161">
        <w:t>{{ ref</w:t>
      </w:r>
      <w:proofErr w:type="gramEnd"/>
      <w:r w:rsidRPr="00AC3161">
        <w:t>_bib_iknayan_et_al_2014 }}</w:t>
      </w:r>
    </w:p>
    <w:p w14:paraId="74C33B73" w14:textId="77777777" w:rsidR="003F1C69" w:rsidRPr="00AC3161" w:rsidRDefault="003F1C69" w:rsidP="00455733"/>
    <w:p w14:paraId="00CC9C99" w14:textId="77777777" w:rsidR="003F1C69" w:rsidRPr="00AC3161" w:rsidRDefault="003F1C69" w:rsidP="00455733">
      <w:proofErr w:type="gramStart"/>
      <w:r w:rsidRPr="00AC3161">
        <w:t>{{ ref</w:t>
      </w:r>
      <w:proofErr w:type="gramEnd"/>
      <w:r w:rsidRPr="00AC3161">
        <w:t>_bib_kinnaird_obrien_2012 }}</w:t>
      </w:r>
    </w:p>
    <w:p w14:paraId="44A049C3" w14:textId="77777777" w:rsidR="003F1C69" w:rsidRPr="00AC3161" w:rsidRDefault="003F1C69" w:rsidP="00455733"/>
    <w:p w14:paraId="543A8FD0" w14:textId="77777777" w:rsidR="003F1C69" w:rsidRPr="00AC3161" w:rsidRDefault="003F1C69" w:rsidP="00455733">
      <w:proofErr w:type="gramStart"/>
      <w:r w:rsidRPr="00AC3161">
        <w:t>{{ ref</w:t>
      </w:r>
      <w:proofErr w:type="gramEnd"/>
      <w:r w:rsidRPr="00AC3161">
        <w:t>_bib_kitamura_et_al_2010 }}</w:t>
      </w:r>
    </w:p>
    <w:p w14:paraId="65ABF8ED" w14:textId="77777777" w:rsidR="003F1C69" w:rsidRPr="00AC3161" w:rsidRDefault="003F1C69" w:rsidP="00455733"/>
    <w:p w14:paraId="11797830" w14:textId="77777777" w:rsidR="003F1C69" w:rsidRPr="00AC3161" w:rsidRDefault="003F1C69" w:rsidP="00455733">
      <w:proofErr w:type="gramStart"/>
      <w:r w:rsidRPr="00AC3161">
        <w:t>{{ ref</w:t>
      </w:r>
      <w:proofErr w:type="gramEnd"/>
      <w:r w:rsidRPr="00AC3161">
        <w:t>_bib_mackenzie_et_al_2006 }}</w:t>
      </w:r>
    </w:p>
    <w:p w14:paraId="7C0485FA" w14:textId="77777777" w:rsidR="003F1C69" w:rsidRPr="00AC3161" w:rsidRDefault="003F1C69" w:rsidP="00455733"/>
    <w:p w14:paraId="5494BF08" w14:textId="77777777" w:rsidR="003F1C69" w:rsidRPr="00AC3161" w:rsidRDefault="003F1C69" w:rsidP="00455733">
      <w:proofErr w:type="gramStart"/>
      <w:r w:rsidRPr="00AC3161">
        <w:t>{{ ref</w:t>
      </w:r>
      <w:proofErr w:type="gramEnd"/>
      <w:r w:rsidRPr="00AC3161">
        <w:t>_bib_mecks100_2018 }}</w:t>
      </w:r>
    </w:p>
    <w:p w14:paraId="69716F71" w14:textId="77777777" w:rsidR="003F1C69" w:rsidRPr="00AC3161" w:rsidRDefault="003F1C69" w:rsidP="00455733"/>
    <w:p w14:paraId="3FCD4494" w14:textId="77777777" w:rsidR="003F1C69" w:rsidRPr="00AC3161" w:rsidRDefault="003F1C69" w:rsidP="00455733">
      <w:proofErr w:type="gramStart"/>
      <w:r w:rsidRPr="00AC3161">
        <w:lastRenderedPageBreak/>
        <w:t>{{ ref</w:t>
      </w:r>
      <w:proofErr w:type="gramEnd"/>
      <w:r w:rsidRPr="00AC3161">
        <w:t>_bib_oksanen_et_al_2024 }}</w:t>
      </w:r>
    </w:p>
    <w:p w14:paraId="40CCA547" w14:textId="77777777" w:rsidR="003F1C69" w:rsidRPr="00AC3161" w:rsidRDefault="003F1C69" w:rsidP="00455733"/>
    <w:p w14:paraId="05ED6186" w14:textId="77777777" w:rsidR="003F1C69" w:rsidRPr="00AC3161" w:rsidRDefault="003F1C69" w:rsidP="00455733">
      <w:proofErr w:type="gramStart"/>
      <w:r w:rsidRPr="00AC3161">
        <w:t>{{ ref</w:t>
      </w:r>
      <w:proofErr w:type="gramEnd"/>
      <w:r w:rsidRPr="00AC3161">
        <w:t>_bib_pettorelli_et_al_2010 }}</w:t>
      </w:r>
    </w:p>
    <w:p w14:paraId="7EC30527" w14:textId="77777777" w:rsidR="003F1C69" w:rsidRPr="00AC3161" w:rsidRDefault="003F1C69" w:rsidP="00455733"/>
    <w:p w14:paraId="1AA9A135" w14:textId="77777777" w:rsidR="003F1C69" w:rsidRPr="00AC3161" w:rsidRDefault="003F1C69" w:rsidP="00455733">
      <w:proofErr w:type="gramStart"/>
      <w:r w:rsidRPr="00AC3161">
        <w:t>{{ ref</w:t>
      </w:r>
      <w:proofErr w:type="gramEnd"/>
      <w:r w:rsidRPr="00AC3161">
        <w:t>_bib_project_dragonfly_2019 }}</w:t>
      </w:r>
    </w:p>
    <w:p w14:paraId="789A216D" w14:textId="77777777" w:rsidR="003F1C69" w:rsidRPr="00AC3161" w:rsidRDefault="003F1C69" w:rsidP="00455733"/>
    <w:p w14:paraId="4C01551F" w14:textId="77777777" w:rsidR="003F1C69" w:rsidRPr="00AC3161" w:rsidRDefault="003F1C69" w:rsidP="00455733">
      <w:proofErr w:type="gramStart"/>
      <w:r w:rsidRPr="00AC3161">
        <w:t>{{ ref</w:t>
      </w:r>
      <w:proofErr w:type="gramEnd"/>
      <w:r w:rsidRPr="00AC3161">
        <w:t>_bib_pyron_2010 }}</w:t>
      </w:r>
    </w:p>
    <w:p w14:paraId="6A2B7048" w14:textId="77777777" w:rsidR="003F1C69" w:rsidRPr="00AC3161" w:rsidRDefault="003F1C69" w:rsidP="00455733"/>
    <w:p w14:paraId="1F7F7B2F" w14:textId="77777777" w:rsidR="003F1C69" w:rsidRPr="00AC3161" w:rsidRDefault="003F1C69" w:rsidP="00455733">
      <w:proofErr w:type="gramStart"/>
      <w:r w:rsidRPr="00AC3161">
        <w:t>{{ ref</w:t>
      </w:r>
      <w:proofErr w:type="gramEnd"/>
      <w:r w:rsidRPr="00AC3161">
        <w:t>_bib_riffomonas_project_2022 }}</w:t>
      </w:r>
    </w:p>
    <w:p w14:paraId="78A58BAB" w14:textId="77777777" w:rsidR="003F1C69" w:rsidRPr="00AC3161" w:rsidRDefault="003F1C69" w:rsidP="00455733"/>
    <w:p w14:paraId="01EC17E9" w14:textId="77777777" w:rsidR="003F1C69" w:rsidRPr="00AC3161" w:rsidRDefault="003F1C69" w:rsidP="00455733">
      <w:proofErr w:type="gramStart"/>
      <w:r w:rsidRPr="00AC3161">
        <w:t>{{ ref</w:t>
      </w:r>
      <w:proofErr w:type="gramEnd"/>
      <w:r w:rsidRPr="00AC3161">
        <w:t>_bib_samejima_et_al_2012 }}</w:t>
      </w:r>
    </w:p>
    <w:p w14:paraId="595DF1A0" w14:textId="77777777" w:rsidR="003F1C69" w:rsidRPr="00AC3161" w:rsidRDefault="003F1C69" w:rsidP="00455733"/>
    <w:p w14:paraId="040B78DF" w14:textId="77777777" w:rsidR="003F1C69" w:rsidRPr="00AC3161" w:rsidRDefault="003F1C69" w:rsidP="00455733">
      <w:proofErr w:type="gramStart"/>
      <w:r w:rsidRPr="00AC3161">
        <w:t>{{ ref</w:t>
      </w:r>
      <w:proofErr w:type="gramEnd"/>
      <w:r w:rsidRPr="00AC3161">
        <w:t>_bib_styring_2020 }}</w:t>
      </w:r>
    </w:p>
    <w:p w14:paraId="4728C326" w14:textId="77777777" w:rsidR="003F1C69" w:rsidRPr="00AC3161" w:rsidRDefault="003F1C69" w:rsidP="00455733"/>
    <w:p w14:paraId="01D3753B" w14:textId="77777777" w:rsidR="003F1C69" w:rsidRPr="00AC3161" w:rsidRDefault="003F1C69" w:rsidP="00455733">
      <w:proofErr w:type="gramStart"/>
      <w:r w:rsidRPr="00AC3161">
        <w:t>{{ ref</w:t>
      </w:r>
      <w:proofErr w:type="gramEnd"/>
      <w:r w:rsidRPr="00AC3161">
        <w:t>_bib_tobler_et_al_2008 }}</w:t>
      </w:r>
    </w:p>
    <w:p w14:paraId="2845058B" w14:textId="77777777" w:rsidR="003F1C69" w:rsidRPr="00AC3161" w:rsidRDefault="003F1C69" w:rsidP="00455733"/>
    <w:p w14:paraId="7AF2664F" w14:textId="77777777" w:rsidR="003F1C69" w:rsidRPr="00AC3161" w:rsidRDefault="003F1C69" w:rsidP="00455733">
      <w:proofErr w:type="gramStart"/>
      <w:r w:rsidRPr="00AC3161">
        <w:t>{{ ref</w:t>
      </w:r>
      <w:proofErr w:type="gramEnd"/>
      <w:r w:rsidRPr="00AC3161">
        <w:t>_bib_vsn_international_2022 }}</w:t>
      </w:r>
    </w:p>
    <w:p w14:paraId="404BDA1D" w14:textId="77777777" w:rsidR="003F1C69" w:rsidRPr="00AC3161" w:rsidRDefault="003F1C69" w:rsidP="00455733"/>
    <w:p w14:paraId="38FB564A" w14:textId="77777777" w:rsidR="003F1C69" w:rsidRPr="00AC3161" w:rsidRDefault="003F1C69" w:rsidP="00455733">
      <w:proofErr w:type="gramStart"/>
      <w:r w:rsidRPr="00AC3161">
        <w:t>{{ ref</w:t>
      </w:r>
      <w:proofErr w:type="gramEnd"/>
      <w:r w:rsidRPr="00AC3161">
        <w:t>_bib_wearn_et_al_2016 }}</w:t>
      </w:r>
    </w:p>
    <w:p w14:paraId="1D2A20DD" w14:textId="77777777" w:rsidR="003F1C69" w:rsidRPr="00AC3161" w:rsidRDefault="003F1C69" w:rsidP="00455733"/>
    <w:p w14:paraId="743B78CD" w14:textId="77777777" w:rsidR="003F1C69" w:rsidRPr="00AC3161" w:rsidRDefault="003F1C69" w:rsidP="00455733">
      <w:proofErr w:type="gramStart"/>
      <w:r w:rsidRPr="00AC3161">
        <w:t>{{ ref</w:t>
      </w:r>
      <w:proofErr w:type="gramEnd"/>
      <w:r w:rsidRPr="00AC3161">
        <w:t>_bib_wildco_lab_2021b }}</w:t>
      </w:r>
    </w:p>
    <w:p w14:paraId="28964B5B" w14:textId="77777777" w:rsidR="003F1C69" w:rsidRPr="00AC3161" w:rsidRDefault="003F1C69" w:rsidP="00455733"/>
    <w:p w14:paraId="28D5B7B4" w14:textId="77777777" w:rsidR="003F1C69" w:rsidRPr="00AC3161" w:rsidRDefault="003F1C69" w:rsidP="00455733">
      <w:proofErr w:type="gramStart"/>
      <w:r w:rsidRPr="00AC3161">
        <w:t>{{ ref</w:t>
      </w:r>
      <w:proofErr w:type="gramEnd"/>
      <w:r w:rsidRPr="00AC3161">
        <w:t>_bib_yue_et_al_2015 }}</w:t>
      </w:r>
    </w:p>
    <w:p w14:paraId="29F53F78" w14:textId="77777777" w:rsidR="003F1C69" w:rsidRPr="00AC346A" w:rsidRDefault="003F1C69" w:rsidP="00455733">
      <w:r w:rsidRPr="00AC346A">
        <w:fldChar w:fldCharType="end"/>
      </w:r>
      <w:r w:rsidRPr="00AC346A">
        <w:t>&lt;/font&gt;\</w:t>
      </w:r>
    </w:p>
    <w:p w14:paraId="4090B895" w14:textId="77777777" w:rsidR="003F1C69" w:rsidRDefault="003F1C69" w:rsidP="00455733">
      <w:r>
        <w:t>::::::</w:t>
      </w:r>
    </w:p>
    <w:p w14:paraId="0B060BBE" w14:textId="77777777" w:rsidR="003F1C69" w:rsidRDefault="003F1C69" w:rsidP="00455733"/>
    <w:p w14:paraId="01FD22D0" w14:textId="77777777" w:rsidR="003F1C69" w:rsidRDefault="003F1C69" w:rsidP="00455733">
      <w:r>
        <w:t>:::::::</w:t>
      </w:r>
    </w:p>
    <w:p w14:paraId="672D2E2C" w14:textId="77777777" w:rsidR="003F1C69" w:rsidRPr="007504AD" w:rsidRDefault="003F1C69" w:rsidP="00455733"/>
    <w:p w14:paraId="4B51390F" w14:textId="77777777" w:rsidR="003F1C69" w:rsidRPr="00C66218" w:rsidRDefault="003F1C69" w:rsidP="00455733">
      <w:r w:rsidRPr="00BA6CE9">
        <w:t>:::::::::</w:t>
      </w:r>
    </w:p>
    <w:p w14:paraId="0606D496" w14:textId="77777777" w:rsidR="003F1C69" w:rsidRPr="002F28E0" w:rsidRDefault="003F1C69" w:rsidP="00455733">
      <w:pPr>
        <w:rPr>
          <w:sz w:val="20"/>
          <w:szCs w:val="20"/>
        </w:rPr>
      </w:pPr>
    </w:p>
    <w:p w14:paraId="5DF257E9" w14:textId="77777777" w:rsidR="00CF7411" w:rsidRPr="00CF7411" w:rsidRDefault="00CF7411" w:rsidP="00CF7411"/>
    <w:sectPr w:rsidR="00CF7411" w:rsidRPr="00CF7411" w:rsidSect="00CD18A2">
      <w:footerReference w:type="even" r:id="rId12"/>
      <w:footerReference w:type="default" r:id="rId13"/>
      <w:footerReference w:type="first" r:id="rId14"/>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sie Stevenson" w:date="2024-09-05T20:26:00Z" w:initials="CS">
    <w:p w14:paraId="4E44FC7C" w14:textId="0CB672D9" w:rsidR="00AE36F2" w:rsidRDefault="00AE36F2" w:rsidP="00AE36F2">
      <w:pPr>
        <w:pStyle w:val="CommentText"/>
      </w:pPr>
      <w:r>
        <w:rPr>
          <w:rStyle w:val="CommentReference"/>
        </w:rPr>
        <w:annotationRef/>
      </w:r>
      <w:r>
        <w:t>Keep this for ref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4FC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3A69AA" w16cex:dateUtc="2024-09-06T0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4FC7C" w16cid:durableId="043A6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3902" w14:textId="77777777" w:rsidR="004F21D9" w:rsidRDefault="004F21D9" w:rsidP="00284F19">
      <w:r>
        <w:separator/>
      </w:r>
    </w:p>
  </w:endnote>
  <w:endnote w:type="continuationSeparator" w:id="0">
    <w:p w14:paraId="00DEE13F" w14:textId="77777777" w:rsidR="004F21D9" w:rsidRDefault="004F21D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6A8E" w14:textId="532A58D9" w:rsidR="00F3022C" w:rsidRDefault="00F3022C">
    <w:pPr>
      <w:pStyle w:val="Footer"/>
    </w:pPr>
    <w:r>
      <w:rPr>
        <w:noProof/>
      </w:rPr>
      <mc:AlternateContent>
        <mc:Choice Requires="wps">
          <w:drawing>
            <wp:anchor distT="0" distB="0" distL="0" distR="0" simplePos="0" relativeHeight="251659264" behindDoc="0" locked="0" layoutInCell="1" allowOverlap="1" wp14:anchorId="1A9F595F" wp14:editId="3FAB4C87">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7F9455" w14:textId="326A6E46" w:rsidR="00F3022C" w:rsidRPr="00F3022C" w:rsidRDefault="00F3022C" w:rsidP="00F3022C">
                          <w:pPr>
                            <w:rPr>
                              <w:rFonts w:ascii="Calibri" w:eastAsia="Calibri" w:hAnsi="Calibri" w:cs="Calibri"/>
                              <w:noProof/>
                              <w:color w:val="000000"/>
                              <w:szCs w:val="22"/>
                            </w:rPr>
                          </w:pPr>
                          <w:r w:rsidRPr="00F3022C">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9F595F"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D7F9455" w14:textId="326A6E46" w:rsidR="00F3022C" w:rsidRPr="00F3022C" w:rsidRDefault="00F3022C" w:rsidP="00F3022C">
                    <w:pPr>
                      <w:rPr>
                        <w:rFonts w:ascii="Calibri" w:eastAsia="Calibri" w:hAnsi="Calibri" w:cs="Calibri"/>
                        <w:noProof/>
                        <w:color w:val="000000"/>
                        <w:szCs w:val="22"/>
                      </w:rPr>
                    </w:pPr>
                    <w:r w:rsidRPr="00F3022C">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EC3D" w14:textId="08275B61" w:rsidR="00F3022C" w:rsidRDefault="00F3022C">
    <w:pPr>
      <w:pStyle w:val="Footer"/>
    </w:pPr>
    <w:r>
      <w:rPr>
        <w:noProof/>
      </w:rPr>
      <mc:AlternateContent>
        <mc:Choice Requires="wps">
          <w:drawing>
            <wp:anchor distT="0" distB="0" distL="0" distR="0" simplePos="0" relativeHeight="251660288" behindDoc="0" locked="0" layoutInCell="1" allowOverlap="1" wp14:anchorId="68E95899" wp14:editId="7359DAF3">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FD910D" w14:textId="12B27392" w:rsidR="00F3022C" w:rsidRPr="00F3022C" w:rsidRDefault="00F3022C" w:rsidP="00F3022C">
                          <w:pPr>
                            <w:rPr>
                              <w:rFonts w:ascii="Calibri" w:eastAsia="Calibri" w:hAnsi="Calibri" w:cs="Calibri"/>
                              <w:noProof/>
                              <w:color w:val="000000"/>
                              <w:szCs w:val="22"/>
                            </w:rPr>
                          </w:pPr>
                          <w:r w:rsidRPr="00F3022C">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8E95899"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8FD910D" w14:textId="12B27392" w:rsidR="00F3022C" w:rsidRPr="00F3022C" w:rsidRDefault="00F3022C" w:rsidP="00F3022C">
                    <w:pPr>
                      <w:rPr>
                        <w:rFonts w:ascii="Calibri" w:eastAsia="Calibri" w:hAnsi="Calibri" w:cs="Calibri"/>
                        <w:noProof/>
                        <w:color w:val="000000"/>
                        <w:szCs w:val="22"/>
                      </w:rPr>
                    </w:pPr>
                    <w:r w:rsidRPr="00F3022C">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27F3" w14:textId="0134B9D7" w:rsidR="00F3022C" w:rsidRDefault="00F3022C">
    <w:pPr>
      <w:pStyle w:val="Footer"/>
    </w:pPr>
    <w:r>
      <w:rPr>
        <w:noProof/>
      </w:rPr>
      <mc:AlternateContent>
        <mc:Choice Requires="wps">
          <w:drawing>
            <wp:anchor distT="0" distB="0" distL="0" distR="0" simplePos="0" relativeHeight="251658240" behindDoc="0" locked="0" layoutInCell="1" allowOverlap="1" wp14:anchorId="5ECA1305" wp14:editId="4E277FE8">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265E06" w14:textId="63F1DED3" w:rsidR="00F3022C" w:rsidRPr="00F3022C" w:rsidRDefault="00F3022C" w:rsidP="00F3022C">
                          <w:pPr>
                            <w:rPr>
                              <w:rFonts w:ascii="Calibri" w:eastAsia="Calibri" w:hAnsi="Calibri" w:cs="Calibri"/>
                              <w:noProof/>
                              <w:color w:val="000000"/>
                              <w:szCs w:val="22"/>
                            </w:rPr>
                          </w:pPr>
                          <w:r w:rsidRPr="00F3022C">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CA1305"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D265E06" w14:textId="63F1DED3" w:rsidR="00F3022C" w:rsidRPr="00F3022C" w:rsidRDefault="00F3022C" w:rsidP="00F3022C">
                    <w:pPr>
                      <w:rPr>
                        <w:rFonts w:ascii="Calibri" w:eastAsia="Calibri" w:hAnsi="Calibri" w:cs="Calibri"/>
                        <w:noProof/>
                        <w:color w:val="000000"/>
                        <w:szCs w:val="22"/>
                      </w:rPr>
                    </w:pPr>
                    <w:r w:rsidRPr="00F3022C">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24FF" w14:textId="77777777" w:rsidR="004F21D9" w:rsidRDefault="004F21D9" w:rsidP="00284F19">
      <w:r>
        <w:separator/>
      </w:r>
    </w:p>
  </w:footnote>
  <w:footnote w:type="continuationSeparator" w:id="0">
    <w:p w14:paraId="70577255" w14:textId="77777777" w:rsidR="004F21D9" w:rsidRDefault="004F21D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14CA"/>
    <w:rsid w:val="00113683"/>
    <w:rsid w:val="00126146"/>
    <w:rsid w:val="00146374"/>
    <w:rsid w:val="00161856"/>
    <w:rsid w:val="001621AD"/>
    <w:rsid w:val="001635C3"/>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0297"/>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55733"/>
    <w:rsid w:val="00465426"/>
    <w:rsid w:val="004745DD"/>
    <w:rsid w:val="0048148F"/>
    <w:rsid w:val="00492DAF"/>
    <w:rsid w:val="0049394F"/>
    <w:rsid w:val="004951A7"/>
    <w:rsid w:val="00495A5C"/>
    <w:rsid w:val="004A1CBF"/>
    <w:rsid w:val="004A2416"/>
    <w:rsid w:val="004A667B"/>
    <w:rsid w:val="004B58BB"/>
    <w:rsid w:val="004C6FE5"/>
    <w:rsid w:val="004E361B"/>
    <w:rsid w:val="004F21D9"/>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0914"/>
    <w:rsid w:val="0061358E"/>
    <w:rsid w:val="00613EE2"/>
    <w:rsid w:val="00621824"/>
    <w:rsid w:val="00621A01"/>
    <w:rsid w:val="006248F6"/>
    <w:rsid w:val="00624C86"/>
    <w:rsid w:val="00626E60"/>
    <w:rsid w:val="00632277"/>
    <w:rsid w:val="006350AC"/>
    <w:rsid w:val="00641C38"/>
    <w:rsid w:val="0064283C"/>
    <w:rsid w:val="00643059"/>
    <w:rsid w:val="006434B5"/>
    <w:rsid w:val="00646F07"/>
    <w:rsid w:val="006511AD"/>
    <w:rsid w:val="00652FFC"/>
    <w:rsid w:val="006551EE"/>
    <w:rsid w:val="00656E2A"/>
    <w:rsid w:val="00670C7E"/>
    <w:rsid w:val="0067627A"/>
    <w:rsid w:val="00677B32"/>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4D6D"/>
    <w:rsid w:val="008271F0"/>
    <w:rsid w:val="0084162F"/>
    <w:rsid w:val="00842E79"/>
    <w:rsid w:val="0086471F"/>
    <w:rsid w:val="00871098"/>
    <w:rsid w:val="00875C7B"/>
    <w:rsid w:val="00880ADA"/>
    <w:rsid w:val="008827C9"/>
    <w:rsid w:val="00890E29"/>
    <w:rsid w:val="00894220"/>
    <w:rsid w:val="008A0179"/>
    <w:rsid w:val="008A0B5A"/>
    <w:rsid w:val="008A5418"/>
    <w:rsid w:val="008A5B05"/>
    <w:rsid w:val="008C2D3B"/>
    <w:rsid w:val="008C565D"/>
    <w:rsid w:val="008D6972"/>
    <w:rsid w:val="008E6A90"/>
    <w:rsid w:val="008E723B"/>
    <w:rsid w:val="008F34C8"/>
    <w:rsid w:val="008F62E5"/>
    <w:rsid w:val="0090160D"/>
    <w:rsid w:val="00904052"/>
    <w:rsid w:val="00906A41"/>
    <w:rsid w:val="009128E5"/>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11BC"/>
    <w:rsid w:val="00A2452B"/>
    <w:rsid w:val="00A26E29"/>
    <w:rsid w:val="00A27F28"/>
    <w:rsid w:val="00A314D7"/>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E36F2"/>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1053"/>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40C7"/>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B6AD8"/>
    <w:rsid w:val="00DD2CE0"/>
    <w:rsid w:val="00DD2E7C"/>
    <w:rsid w:val="00DD41E2"/>
    <w:rsid w:val="00DD75E6"/>
    <w:rsid w:val="00DE635B"/>
    <w:rsid w:val="00DF1C1C"/>
    <w:rsid w:val="00DF3F49"/>
    <w:rsid w:val="00E008DA"/>
    <w:rsid w:val="00E101AB"/>
    <w:rsid w:val="00E1791F"/>
    <w:rsid w:val="00E21B5B"/>
    <w:rsid w:val="00E419D3"/>
    <w:rsid w:val="00E453B5"/>
    <w:rsid w:val="00E4581E"/>
    <w:rsid w:val="00E46657"/>
    <w:rsid w:val="00E54984"/>
    <w:rsid w:val="00E601A4"/>
    <w:rsid w:val="00E73E21"/>
    <w:rsid w:val="00E86A50"/>
    <w:rsid w:val="00E93FE5"/>
    <w:rsid w:val="00EA0147"/>
    <w:rsid w:val="00EA62B2"/>
    <w:rsid w:val="00EB03E7"/>
    <w:rsid w:val="00EB2C9B"/>
    <w:rsid w:val="00EC0432"/>
    <w:rsid w:val="00EC0B4A"/>
    <w:rsid w:val="00EC151E"/>
    <w:rsid w:val="00EC700E"/>
    <w:rsid w:val="00ED15D6"/>
    <w:rsid w:val="00EE2CDE"/>
    <w:rsid w:val="00EF2EC9"/>
    <w:rsid w:val="00EF372F"/>
    <w:rsid w:val="00EF5525"/>
    <w:rsid w:val="00EF5F59"/>
    <w:rsid w:val="00F13B15"/>
    <w:rsid w:val="00F27094"/>
    <w:rsid w:val="00F27DD0"/>
    <w:rsid w:val="00F3022C"/>
    <w:rsid w:val="00F331EC"/>
    <w:rsid w:val="00F3559C"/>
    <w:rsid w:val="00F40492"/>
    <w:rsid w:val="00F4403B"/>
    <w:rsid w:val="00F44D8B"/>
    <w:rsid w:val="00F532E1"/>
    <w:rsid w:val="00F61631"/>
    <w:rsid w:val="00F652E5"/>
    <w:rsid w:val="00F87346"/>
    <w:rsid w:val="00F87B63"/>
    <w:rsid w:val="00F932A5"/>
    <w:rsid w:val="00F938BF"/>
    <w:rsid w:val="00FA05A5"/>
    <w:rsid w:val="00FA7DFC"/>
    <w:rsid w:val="00FB2056"/>
    <w:rsid w:val="00FB3D7B"/>
    <w:rsid w:val="00FB585F"/>
    <w:rsid w:val="00FC4478"/>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62160732">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6980314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9812142">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4F7869"/>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2083C"/>
    <w:rsid w:val="0094153B"/>
    <w:rsid w:val="009578C0"/>
    <w:rsid w:val="00960A92"/>
    <w:rsid w:val="00987B25"/>
    <w:rsid w:val="009C0474"/>
    <w:rsid w:val="009E65DD"/>
    <w:rsid w:val="00A324DB"/>
    <w:rsid w:val="00A41394"/>
    <w:rsid w:val="00A41763"/>
    <w:rsid w:val="00A542DF"/>
    <w:rsid w:val="00A8753A"/>
    <w:rsid w:val="00AC49A8"/>
    <w:rsid w:val="00AD1752"/>
    <w:rsid w:val="00B228DC"/>
    <w:rsid w:val="00B74DFF"/>
    <w:rsid w:val="00BB2667"/>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B6AD8"/>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177E6"/>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eastAsiaTheme="minorHAnsi"/>
      <w:i/>
      <w:iCs/>
      <w:color w:val="2F5496"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2F5496"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Anne Hubbs</cp:lastModifiedBy>
  <cp:revision>2</cp:revision>
  <dcterms:created xsi:type="dcterms:W3CDTF">2024-09-13T22:50:00Z</dcterms:created>
  <dcterms:modified xsi:type="dcterms:W3CDTF">2024-09-13T22:50:00Z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2024-09-13T21:34:46Z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28b90e37-31ee-416d-9f7b-dbdeac345706</vt:lpwstr>
  </property>
  <property fmtid="{D5CDD505-2E9C-101B-9397-08002B2CF9AE}" pid="11" name="MSIP_Label_abf2ea38-542c-4b75-bd7d-582ec36a519f_ContentBits">
    <vt:lpwstr>2</vt:lpwstr>
  </property>
</Properties>
</file>